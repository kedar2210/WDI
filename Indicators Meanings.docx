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3222" w14:textId="6F559A4A" w:rsidR="00AD0CFB" w:rsidRPr="00B173FB" w:rsidRDefault="00B173FB" w:rsidP="002D1ECC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B173F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Ed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ucation</w:t>
      </w:r>
    </w:p>
    <w:p w14:paraId="37AE0437" w14:textId="77777777" w:rsidR="009704F2" w:rsidRDefault="009704F2" w:rsidP="009704F2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9704F2">
        <w:rPr>
          <w:rFonts w:ascii="Calibri" w:eastAsia="Times New Roman" w:hAnsi="Calibri" w:cs="Calibri"/>
          <w:color w:val="000000"/>
          <w:lang w:eastAsia="en-IN"/>
        </w:rPr>
        <w:t>SE.ADT.1524.LT.ZS</w:t>
      </w:r>
      <w:r>
        <w:rPr>
          <w:rFonts w:ascii="Calibri" w:eastAsia="Times New Roman" w:hAnsi="Calibri" w:cs="Calibri"/>
          <w:color w:val="000000"/>
          <w:lang w:eastAsia="en-IN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9704F2">
        <w:rPr>
          <w:rFonts w:ascii="Calibri" w:eastAsia="Times New Roman" w:hAnsi="Calibri" w:cs="Calibri"/>
          <w:color w:val="000000"/>
          <w:lang w:eastAsia="en-IN"/>
        </w:rPr>
        <w:t>Education: Outcomes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9704F2">
        <w:rPr>
          <w:rFonts w:ascii="Calibri" w:eastAsia="Times New Roman" w:hAnsi="Calibri" w:cs="Calibri"/>
          <w:color w:val="000000"/>
          <w:lang w:eastAsia="en-IN"/>
        </w:rPr>
        <w:t>Literacy rate, youth total (% of people ages 15-24)</w:t>
      </w:r>
    </w:p>
    <w:p w14:paraId="29E47EDC" w14:textId="77777777" w:rsidR="00812DA9" w:rsidRPr="00812DA9" w:rsidRDefault="00812DA9" w:rsidP="00812DA9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12DA9">
        <w:rPr>
          <w:rFonts w:ascii="Calibri" w:eastAsia="Times New Roman" w:hAnsi="Calibri" w:cs="Calibri"/>
          <w:color w:val="000000"/>
          <w:lang w:eastAsia="en-IN"/>
        </w:rPr>
        <w:t>SE.ADT.LITR.ZS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812DA9">
        <w:rPr>
          <w:rFonts w:ascii="Calibri" w:eastAsia="Times New Roman" w:hAnsi="Calibri" w:cs="Calibri"/>
          <w:color w:val="000000"/>
          <w:lang w:eastAsia="en-IN"/>
        </w:rPr>
        <w:t>Literacy rate, adult total (% of people ages 15 and above)</w:t>
      </w:r>
    </w:p>
    <w:p w14:paraId="3DE37F56" w14:textId="77777777" w:rsidR="00812DA9" w:rsidRPr="00812DA9" w:rsidRDefault="00812DA9" w:rsidP="00812DA9">
      <w:pPr>
        <w:rPr>
          <w:rFonts w:ascii="Calibri" w:eastAsia="Times New Roman" w:hAnsi="Calibri" w:cs="Calibri"/>
          <w:color w:val="000000"/>
          <w:lang w:eastAsia="en-IN"/>
        </w:rPr>
      </w:pPr>
      <w:r w:rsidRPr="00812DA9">
        <w:rPr>
          <w:rFonts w:ascii="Calibri" w:eastAsia="Times New Roman" w:hAnsi="Calibri" w:cs="Calibri"/>
          <w:color w:val="000000"/>
          <w:lang w:eastAsia="en-IN"/>
        </w:rPr>
        <w:t>SE.COM.DURS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812DA9">
        <w:rPr>
          <w:rFonts w:ascii="Calibri" w:eastAsia="Times New Roman" w:hAnsi="Calibri" w:cs="Calibri"/>
          <w:color w:val="000000"/>
          <w:lang w:eastAsia="en-IN"/>
        </w:rPr>
        <w:t>Compulsory education, duration (years)</w:t>
      </w:r>
    </w:p>
    <w:p w14:paraId="5B98CFAC" w14:textId="77777777" w:rsidR="00FE5F86" w:rsidRPr="00FE5F86" w:rsidRDefault="00FE5F86" w:rsidP="00FE5F86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E5F86">
        <w:rPr>
          <w:rFonts w:ascii="Calibri" w:eastAsia="Times New Roman" w:hAnsi="Calibri" w:cs="Calibri"/>
          <w:color w:val="000000"/>
          <w:lang w:eastAsia="en-IN"/>
        </w:rPr>
        <w:t>SE.PRM.CMPT.ZS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FE5F86">
        <w:rPr>
          <w:rFonts w:ascii="Calibri" w:eastAsia="Times New Roman" w:hAnsi="Calibri" w:cs="Calibri"/>
          <w:color w:val="000000"/>
          <w:lang w:eastAsia="en-IN"/>
        </w:rPr>
        <w:t>Primary completion rate, total (% of relevant age group)</w:t>
      </w:r>
    </w:p>
    <w:p w14:paraId="1063D3A0" w14:textId="77777777" w:rsidR="00FE5F86" w:rsidRPr="00FE5F86" w:rsidRDefault="00FE5F86" w:rsidP="00FE5F86">
      <w:pPr>
        <w:rPr>
          <w:rFonts w:ascii="Calibri" w:eastAsia="Times New Roman" w:hAnsi="Calibri" w:cs="Calibri"/>
          <w:color w:val="000000"/>
          <w:lang w:eastAsia="en-IN"/>
        </w:rPr>
      </w:pPr>
      <w:r w:rsidRPr="00FE5F86">
        <w:rPr>
          <w:rFonts w:ascii="Calibri" w:eastAsia="Times New Roman" w:hAnsi="Calibri" w:cs="Calibri"/>
          <w:color w:val="000000"/>
          <w:lang w:eastAsia="en-IN"/>
        </w:rPr>
        <w:t>SE.XPD.TOTL.GD.ZS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FE5F86">
        <w:rPr>
          <w:rFonts w:ascii="Calibri" w:eastAsia="Times New Roman" w:hAnsi="Calibri" w:cs="Calibri"/>
          <w:color w:val="000000"/>
          <w:lang w:eastAsia="en-IN"/>
        </w:rPr>
        <w:t>Government expenditure on education, total (% of GDP)</w:t>
      </w:r>
    </w:p>
    <w:p w14:paraId="60BA684E" w14:textId="77777777" w:rsidR="00FE5F86" w:rsidRPr="00FE5F86" w:rsidRDefault="00FE5F86" w:rsidP="00FE5F86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FE5F86">
        <w:rPr>
          <w:rFonts w:ascii="Calibri" w:eastAsia="Times New Roman" w:hAnsi="Calibri" w:cs="Calibri"/>
          <w:color w:val="000000"/>
          <w:lang w:eastAsia="en-IN"/>
        </w:rPr>
        <w:t>SE.PRM.CUAT.ZS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FE5F86">
        <w:rPr>
          <w:rFonts w:ascii="Calibri" w:eastAsia="Times New Roman" w:hAnsi="Calibri" w:cs="Calibri"/>
          <w:color w:val="000000"/>
          <w:lang w:eastAsia="en-IN"/>
        </w:rPr>
        <w:t>Educational attainment, at least completed primary, population 25+ years, total (%) (cumulative)</w:t>
      </w:r>
    </w:p>
    <w:p w14:paraId="6A40679A" w14:textId="77777777" w:rsidR="00FE5F86" w:rsidRPr="00FE5F86" w:rsidRDefault="00FE5F86" w:rsidP="00FE5F86">
      <w:pPr>
        <w:rPr>
          <w:rFonts w:ascii="Calibri" w:eastAsia="Times New Roman" w:hAnsi="Calibri" w:cs="Calibri"/>
          <w:color w:val="000000"/>
          <w:lang w:eastAsia="en-IN"/>
        </w:rPr>
      </w:pPr>
      <w:r w:rsidRPr="00FE5F86">
        <w:rPr>
          <w:rFonts w:ascii="Calibri" w:eastAsia="Times New Roman" w:hAnsi="Calibri" w:cs="Calibri"/>
          <w:color w:val="000000"/>
          <w:lang w:eastAsia="en-IN"/>
        </w:rPr>
        <w:t>SE.SEC.CUAT.</w:t>
      </w:r>
      <w:proofErr w:type="gramStart"/>
      <w:r w:rsidRPr="00FE5F86">
        <w:rPr>
          <w:rFonts w:ascii="Calibri" w:eastAsia="Times New Roman" w:hAnsi="Calibri" w:cs="Calibri"/>
          <w:color w:val="000000"/>
          <w:lang w:eastAsia="en-IN"/>
        </w:rPr>
        <w:t>UP.ZS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FE5F86">
        <w:rPr>
          <w:rFonts w:ascii="Calibri" w:eastAsia="Times New Roman" w:hAnsi="Calibri" w:cs="Calibri"/>
          <w:color w:val="000000"/>
          <w:lang w:eastAsia="en-IN"/>
        </w:rPr>
        <w:t>Educational attainment, at least completed upper secondary, population 25+, total (%) (cumulative)</w:t>
      </w:r>
    </w:p>
    <w:p w14:paraId="223D97F0" w14:textId="0DC49D61" w:rsidR="00FE5F86" w:rsidRDefault="00451768" w:rsidP="00471209">
      <w:pPr>
        <w:rPr>
          <w:rFonts w:ascii="Calibri" w:eastAsia="Times New Roman" w:hAnsi="Calibri" w:cs="Calibri"/>
          <w:color w:val="000000"/>
          <w:lang w:eastAsia="en-IN"/>
        </w:rPr>
      </w:pPr>
      <w:r w:rsidRPr="00451768">
        <w:rPr>
          <w:rFonts w:ascii="Calibri" w:eastAsia="Times New Roman" w:hAnsi="Calibri" w:cs="Calibri"/>
          <w:color w:val="000000"/>
          <w:lang w:eastAsia="en-IN"/>
        </w:rPr>
        <w:t>SE.TER.CUAT.BA.ZS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451768">
        <w:rPr>
          <w:rFonts w:ascii="Calibri" w:eastAsia="Times New Roman" w:hAnsi="Calibri" w:cs="Calibri"/>
          <w:color w:val="000000"/>
          <w:lang w:eastAsia="en-IN"/>
        </w:rPr>
        <w:t>Educational attainment, at least Bachelor's or equivalent, population 25+, total (%) (cumulative)</w:t>
      </w:r>
    </w:p>
    <w:p w14:paraId="2FFA9879" w14:textId="77777777" w:rsidR="00451768" w:rsidRPr="00451768" w:rsidRDefault="00451768" w:rsidP="00451768">
      <w:pPr>
        <w:rPr>
          <w:rFonts w:ascii="Calibri" w:eastAsia="Times New Roman" w:hAnsi="Calibri" w:cs="Calibri"/>
          <w:color w:val="000000"/>
          <w:lang w:eastAsia="en-IN"/>
        </w:rPr>
      </w:pPr>
      <w:r w:rsidRPr="00451768">
        <w:rPr>
          <w:rFonts w:ascii="Calibri" w:eastAsia="Times New Roman" w:hAnsi="Calibri" w:cs="Calibri"/>
          <w:color w:val="000000"/>
          <w:lang w:eastAsia="en-IN"/>
        </w:rPr>
        <w:t>SE.TER.CUAT.DO.ZS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451768">
        <w:rPr>
          <w:rFonts w:ascii="Calibri" w:eastAsia="Times New Roman" w:hAnsi="Calibri" w:cs="Calibri"/>
          <w:color w:val="000000"/>
          <w:lang w:eastAsia="en-IN"/>
        </w:rPr>
        <w:t>Educational attainment, Doctoral or equivalent, population 25+, total (%) (cumulative)</w:t>
      </w:r>
    </w:p>
    <w:p w14:paraId="3BB81BF8" w14:textId="77777777" w:rsidR="00451768" w:rsidRDefault="00451768" w:rsidP="00451768">
      <w:pPr>
        <w:rPr>
          <w:rFonts w:ascii="Calibri" w:eastAsia="Times New Roman" w:hAnsi="Calibri" w:cs="Calibri"/>
          <w:color w:val="000000"/>
          <w:lang w:eastAsia="en-IN"/>
        </w:rPr>
      </w:pPr>
      <w:r w:rsidRPr="00451768">
        <w:rPr>
          <w:rFonts w:ascii="Calibri" w:eastAsia="Times New Roman" w:hAnsi="Calibri" w:cs="Calibri"/>
          <w:color w:val="000000"/>
          <w:lang w:eastAsia="en-IN"/>
        </w:rPr>
        <w:t>SE.TER.CUAT.MS.ZS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451768">
        <w:rPr>
          <w:rFonts w:ascii="Calibri" w:eastAsia="Times New Roman" w:hAnsi="Calibri" w:cs="Calibri"/>
          <w:color w:val="000000"/>
          <w:lang w:eastAsia="en-IN"/>
        </w:rPr>
        <w:t>Educational attainment, at least Master's or equivalent, population 25+, total (%) (cumulative)</w:t>
      </w:r>
    </w:p>
    <w:p w14:paraId="2115D3E9" w14:textId="77777777" w:rsidR="006F738D" w:rsidRDefault="006F738D" w:rsidP="00451768">
      <w:pPr>
        <w:rPr>
          <w:rFonts w:ascii="Calibri" w:eastAsia="Times New Roman" w:hAnsi="Calibri" w:cs="Calibri"/>
          <w:color w:val="000000"/>
          <w:lang w:eastAsia="en-IN"/>
        </w:rPr>
      </w:pPr>
    </w:p>
    <w:p w14:paraId="5D6F4AD0" w14:textId="77777777" w:rsidR="006F738D" w:rsidRDefault="006F738D" w:rsidP="00451768">
      <w:pPr>
        <w:rPr>
          <w:rFonts w:ascii="Calibri" w:eastAsia="Times New Roman" w:hAnsi="Calibri" w:cs="Calibri"/>
          <w:color w:val="000000"/>
          <w:lang w:eastAsia="en-IN"/>
        </w:rPr>
      </w:pPr>
    </w:p>
    <w:p w14:paraId="1195FE1C" w14:textId="77777777" w:rsidR="006F738D" w:rsidRDefault="006F738D" w:rsidP="00451768">
      <w:pPr>
        <w:rPr>
          <w:rFonts w:ascii="Calibri" w:eastAsia="Times New Roman" w:hAnsi="Calibri" w:cs="Calibri"/>
          <w:color w:val="000000"/>
          <w:lang w:eastAsia="en-IN"/>
        </w:rPr>
      </w:pPr>
    </w:p>
    <w:p w14:paraId="424224E7" w14:textId="77777777" w:rsidR="006F738D" w:rsidRPr="003E0792" w:rsidRDefault="006F738D" w:rsidP="006F738D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3E079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</w:t>
      </w:r>
      <w:r w:rsidR="0064644F" w:rsidRPr="003E079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n</w:t>
      </w:r>
      <w:r w:rsidRPr="003E079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frastructure</w:t>
      </w:r>
    </w:p>
    <w:p w14:paraId="7E8E9C9D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4644F">
        <w:rPr>
          <w:rFonts w:ascii="Calibri" w:eastAsia="Times New Roman" w:hAnsi="Calibri" w:cs="Calibri"/>
          <w:color w:val="000000"/>
          <w:lang w:eastAsia="en-IN"/>
        </w:rPr>
        <w:t>IQ.WEF.CUST.XQ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64644F">
        <w:rPr>
          <w:rFonts w:ascii="Calibri" w:eastAsia="Times New Roman" w:hAnsi="Calibri" w:cs="Calibri"/>
          <w:color w:val="000000"/>
          <w:lang w:eastAsia="en-IN"/>
        </w:rPr>
        <w:t>Burden of customs procedure, WEF (1=extremely inefficient to 7=extremely efficient)</w:t>
      </w:r>
    </w:p>
    <w:p w14:paraId="401B260D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t>BX.GSR.CCIS.CD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64644F">
        <w:rPr>
          <w:rFonts w:ascii="Calibri" w:eastAsia="Times New Roman" w:hAnsi="Calibri" w:cs="Calibri"/>
          <w:color w:val="000000"/>
          <w:lang w:eastAsia="en-IN"/>
        </w:rPr>
        <w:t>Information and communication technology service exports include computer and communications services (telecommunications and postal and courier services) and information services (computer data and news-related service transactions). Data are in current U.S. dollars.</w:t>
      </w:r>
    </w:p>
    <w:p w14:paraId="6C8F93AA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4644F">
        <w:rPr>
          <w:rFonts w:ascii="Calibri" w:eastAsia="Times New Roman" w:hAnsi="Calibri" w:cs="Calibri"/>
          <w:color w:val="000000"/>
          <w:lang w:eastAsia="en-IN"/>
        </w:rPr>
        <w:t>BX.GSR.CCIS.ZS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64644F">
        <w:rPr>
          <w:rFonts w:ascii="Calibri" w:hAnsi="Calibri" w:cs="Calibri"/>
          <w:color w:val="000000"/>
        </w:rPr>
        <w:t xml:space="preserve"> </w:t>
      </w:r>
      <w:r w:rsidRPr="0064644F">
        <w:rPr>
          <w:rFonts w:ascii="Calibri" w:eastAsia="Times New Roman" w:hAnsi="Calibri" w:cs="Calibri"/>
          <w:color w:val="000000"/>
          <w:lang w:eastAsia="en-IN"/>
        </w:rPr>
        <w:t>Information and communication technology service exports include computer and communications services (telecommunications and postal and courier services) and information services (computer data and news-related service transactions).</w:t>
      </w:r>
    </w:p>
    <w:p w14:paraId="5B20E3E2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t>EP.PMP.DESL.CD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64644F">
        <w:rPr>
          <w:rFonts w:ascii="Calibri" w:hAnsi="Calibri" w:cs="Calibri"/>
          <w:color w:val="000000"/>
        </w:rPr>
        <w:t xml:space="preserve"> </w:t>
      </w:r>
      <w:r w:rsidRPr="0064644F">
        <w:rPr>
          <w:rFonts w:ascii="Calibri" w:eastAsia="Times New Roman" w:hAnsi="Calibri" w:cs="Calibri"/>
          <w:color w:val="000000"/>
          <w:lang w:eastAsia="en-IN"/>
        </w:rPr>
        <w:t xml:space="preserve">Pump price for diesel fuel (US$ per </w:t>
      </w:r>
      <w:proofErr w:type="spellStart"/>
      <w:r w:rsidRPr="0064644F">
        <w:rPr>
          <w:rFonts w:ascii="Calibri" w:eastAsia="Times New Roman" w:hAnsi="Calibri" w:cs="Calibri"/>
          <w:color w:val="000000"/>
          <w:lang w:eastAsia="en-IN"/>
        </w:rPr>
        <w:t>liter</w:t>
      </w:r>
      <w:proofErr w:type="spellEnd"/>
      <w:r w:rsidRPr="0064644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7D32A26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t>EP.PMP.SGAS.CD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64644F">
        <w:rPr>
          <w:rFonts w:ascii="Calibri" w:eastAsia="Times New Roman" w:hAnsi="Calibri" w:cs="Calibri"/>
          <w:color w:val="000000"/>
          <w:lang w:eastAsia="en-IN"/>
        </w:rPr>
        <w:t xml:space="preserve">Pump price for gasoline (US$ per </w:t>
      </w:r>
      <w:proofErr w:type="spellStart"/>
      <w:r w:rsidRPr="0064644F">
        <w:rPr>
          <w:rFonts w:ascii="Calibri" w:eastAsia="Times New Roman" w:hAnsi="Calibri" w:cs="Calibri"/>
          <w:color w:val="000000"/>
          <w:lang w:eastAsia="en-IN"/>
        </w:rPr>
        <w:t>liter</w:t>
      </w:r>
      <w:proofErr w:type="spellEnd"/>
      <w:r w:rsidRPr="0064644F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B04AD81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t>GB.XPD.RSDV.GD.ZS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64644F">
        <w:rPr>
          <w:rFonts w:ascii="Calibri" w:hAnsi="Calibri" w:cs="Calibri"/>
          <w:color w:val="000000"/>
        </w:rPr>
        <w:t xml:space="preserve"> </w:t>
      </w:r>
      <w:r w:rsidRPr="0064644F">
        <w:rPr>
          <w:rFonts w:ascii="Calibri" w:eastAsia="Times New Roman" w:hAnsi="Calibri" w:cs="Calibri"/>
          <w:color w:val="000000"/>
          <w:lang w:eastAsia="en-IN"/>
        </w:rPr>
        <w:t>Research and development expenditure (% of GDP)</w:t>
      </w:r>
    </w:p>
    <w:p w14:paraId="1D80DC19" w14:textId="77777777" w:rsid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t>IP.PAT.NRES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64644F">
        <w:rPr>
          <w:rFonts w:ascii="Calibri" w:hAnsi="Calibri" w:cs="Calibri"/>
          <w:color w:val="000000"/>
        </w:rPr>
        <w:t xml:space="preserve"> </w:t>
      </w:r>
      <w:r w:rsidRPr="0064644F">
        <w:rPr>
          <w:rFonts w:ascii="Calibri" w:eastAsia="Times New Roman" w:hAnsi="Calibri" w:cs="Calibri"/>
          <w:color w:val="000000"/>
          <w:lang w:eastAsia="en-IN"/>
        </w:rPr>
        <w:t xml:space="preserve">Patent applications are worldwide patent applications filed through the Patent Cooperation Treaty procedure or with a national patent </w:t>
      </w:r>
      <w:proofErr w:type="spellStart"/>
      <w:proofErr w:type="gramStart"/>
      <w:r w:rsidRPr="0064644F">
        <w:rPr>
          <w:rFonts w:ascii="Calibri" w:eastAsia="Times New Roman" w:hAnsi="Calibri" w:cs="Calibri"/>
          <w:color w:val="000000"/>
          <w:lang w:eastAsia="en-IN"/>
        </w:rPr>
        <w:t>office.</w:t>
      </w:r>
      <w:r>
        <w:rPr>
          <w:rFonts w:ascii="Calibri" w:eastAsia="Times New Roman" w:hAnsi="Calibri" w:cs="Calibri"/>
          <w:color w:val="000000"/>
          <w:lang w:eastAsia="en-IN"/>
        </w:rPr>
        <w:t>nonresidents</w:t>
      </w:r>
      <w:proofErr w:type="spellEnd"/>
      <w:proofErr w:type="gramEnd"/>
    </w:p>
    <w:p w14:paraId="73886154" w14:textId="77777777" w:rsid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t>IP.PAT.RESD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64644F">
        <w:rPr>
          <w:rFonts w:ascii="Calibri" w:hAnsi="Calibri" w:cs="Calibri"/>
          <w:color w:val="000000"/>
        </w:rPr>
        <w:t xml:space="preserve"> </w:t>
      </w:r>
      <w:r w:rsidRPr="0064644F">
        <w:rPr>
          <w:rFonts w:ascii="Calibri" w:eastAsia="Times New Roman" w:hAnsi="Calibri" w:cs="Calibri"/>
          <w:color w:val="000000"/>
          <w:lang w:eastAsia="en-IN"/>
        </w:rPr>
        <w:t>Patent applications are worldwide patent applications filed through the Patent Cooperation Treaty procedure or with a national patent office.</w:t>
      </w:r>
      <w:r>
        <w:rPr>
          <w:rFonts w:ascii="Calibri" w:eastAsia="Times New Roman" w:hAnsi="Calibri" w:cs="Calibri"/>
          <w:color w:val="000000"/>
          <w:lang w:eastAsia="en-IN"/>
        </w:rPr>
        <w:t xml:space="preserve"> Residents</w:t>
      </w:r>
    </w:p>
    <w:p w14:paraId="520AC0D6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r w:rsidRPr="0064644F">
        <w:rPr>
          <w:rFonts w:ascii="Calibri" w:eastAsia="Times New Roman" w:hAnsi="Calibri" w:cs="Calibri"/>
          <w:color w:val="000000"/>
          <w:lang w:eastAsia="en-IN"/>
        </w:rPr>
        <w:lastRenderedPageBreak/>
        <w:t>IP.TMK.TOTL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64644F">
        <w:rPr>
          <w:rFonts w:ascii="Calibri" w:eastAsia="Times New Roman" w:hAnsi="Calibri" w:cs="Calibri"/>
          <w:color w:val="000000"/>
          <w:lang w:eastAsia="en-IN"/>
        </w:rPr>
        <w:t>Trademark applications, total</w:t>
      </w:r>
    </w:p>
    <w:p w14:paraId="0194AC2F" w14:textId="77777777" w:rsidR="0064644F" w:rsidRDefault="0064644F" w:rsidP="0064644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F9E43C4" w14:textId="77777777" w:rsidR="0064644F" w:rsidRPr="0064644F" w:rsidRDefault="0064644F" w:rsidP="0064644F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4644F">
        <w:rPr>
          <w:rFonts w:ascii="Calibri" w:eastAsia="Times New Roman" w:hAnsi="Calibri" w:cs="Calibri"/>
          <w:color w:val="000000"/>
          <w:lang w:eastAsia="en-IN"/>
        </w:rPr>
        <w:t>IQ.WEF.CUST.XQ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64644F">
        <w:rPr>
          <w:rFonts w:ascii="Calibri" w:eastAsia="Times New Roman" w:hAnsi="Calibri" w:cs="Calibri"/>
          <w:color w:val="000000"/>
          <w:lang w:eastAsia="en-IN"/>
        </w:rPr>
        <w:t>Burden of Customs Procedure measures business executives' perceptions of their country's efficiency of customs procedures. The rating ranges from 1 to 7, with a higher score indicating greater efficiency.</w:t>
      </w:r>
    </w:p>
    <w:p w14:paraId="359A94FD" w14:textId="77777777" w:rsidR="0064644F" w:rsidRPr="0064644F" w:rsidRDefault="0064644F" w:rsidP="0064644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6528A9A" w14:textId="77777777" w:rsidR="00652C2D" w:rsidRDefault="00652C2D" w:rsidP="00652C2D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652C2D">
        <w:rPr>
          <w:rFonts w:ascii="Calibri" w:eastAsia="Times New Roman" w:hAnsi="Calibri" w:cs="Calibri"/>
          <w:color w:val="000000"/>
          <w:lang w:eastAsia="en-IN"/>
        </w:rPr>
        <w:t>IQ.WEF.PORT.XQ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652C2D">
        <w:rPr>
          <w:rFonts w:ascii="Calibri" w:eastAsia="Times New Roman" w:hAnsi="Calibri" w:cs="Calibri"/>
          <w:color w:val="000000"/>
          <w:lang w:eastAsia="en-IN"/>
        </w:rPr>
        <w:t>Quality of port infrastructure, WEF (1=extremely underdeveloped to 7=well developed and efficient by international standards)</w:t>
      </w:r>
    </w:p>
    <w:p w14:paraId="218D9A79" w14:textId="77777777" w:rsidR="00BA6B41" w:rsidRP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IS.AIR.DPRT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BA6B41">
        <w:rPr>
          <w:rFonts w:ascii="Calibri" w:eastAsia="Times New Roman" w:hAnsi="Calibri" w:cs="Calibri"/>
          <w:color w:val="000000"/>
          <w:lang w:eastAsia="en-IN"/>
        </w:rPr>
        <w:t>Air transport, registered carrier departures worldwide</w:t>
      </w:r>
    </w:p>
    <w:p w14:paraId="506BCA0E" w14:textId="77777777" w:rsidR="00BA6B41" w:rsidRP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IS.AIR.GOOD.MT.K1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Air transport, freight (million ton-km)</w:t>
      </w:r>
    </w:p>
    <w:p w14:paraId="52335A78" w14:textId="77777777" w:rsid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IS.AIR.PSGR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Air transport, passengers carried</w:t>
      </w:r>
    </w:p>
    <w:p w14:paraId="2402CFDE" w14:textId="77777777" w:rsidR="00BA6B41" w:rsidRP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IS.RRS.GOOD.MT.K6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Railways, goods transported (million ton-km)</w:t>
      </w:r>
    </w:p>
    <w:p w14:paraId="1AED3B3D" w14:textId="77777777" w:rsidR="00BA6B41" w:rsidRP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IS.RRS.PASG.KM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Railways, passengers carried (million passenger-km)</w:t>
      </w:r>
    </w:p>
    <w:p w14:paraId="1A06407F" w14:textId="77777777" w:rsidR="00BA6B41" w:rsidRPr="00BA6B41" w:rsidRDefault="00BA6B41" w:rsidP="003E0792">
      <w:pPr>
        <w:pBdr>
          <w:bottom w:val="single" w:sz="6" w:space="3" w:color="auto"/>
        </w:pBd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IS.RRS.TOTL.KM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Rail lines (total route-km)</w:t>
      </w:r>
    </w:p>
    <w:p w14:paraId="7CE4F77D" w14:textId="77777777" w:rsid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IT.CEL.SETS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Mobile cellular subscriptions</w:t>
      </w:r>
    </w:p>
    <w:p w14:paraId="76F76ED1" w14:textId="77777777" w:rsidR="001E3FCD" w:rsidRPr="00BA6B41" w:rsidRDefault="001E3FCD" w:rsidP="00BA6B41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IT.CEL.SETS.P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2:PER 100 PEOPLE</w:t>
      </w:r>
    </w:p>
    <w:p w14:paraId="0D63443C" w14:textId="77777777" w:rsid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IT.MLT.MAIN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Fixed telephone subscriptions</w:t>
      </w:r>
    </w:p>
    <w:p w14:paraId="343D7276" w14:textId="77777777" w:rsidR="001E3FCD" w:rsidRPr="00BA6B41" w:rsidRDefault="001E3FCD" w:rsidP="00BA6B41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IT.MLT.MAIN.P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2: PER 100 PEOPLE</w:t>
      </w:r>
    </w:p>
    <w:p w14:paraId="345CE957" w14:textId="77777777" w:rsidR="00BA6B41" w:rsidRDefault="00BA6B41" w:rsidP="00BA6B41">
      <w:pPr>
        <w:rPr>
          <w:rFonts w:ascii="Calibri" w:eastAsia="Times New Roman" w:hAnsi="Calibri" w:cs="Calibri"/>
          <w:color w:val="000000"/>
          <w:lang w:eastAsia="en-IN"/>
        </w:rPr>
      </w:pPr>
      <w:r w:rsidRPr="00BA6B41">
        <w:rPr>
          <w:rFonts w:ascii="Calibri" w:eastAsia="Times New Roman" w:hAnsi="Calibri" w:cs="Calibri"/>
          <w:color w:val="000000"/>
          <w:lang w:eastAsia="en-IN"/>
        </w:rPr>
        <w:t>IT.NET.BBND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BA6B41">
        <w:rPr>
          <w:rFonts w:ascii="Calibri" w:hAnsi="Calibri" w:cs="Calibri"/>
          <w:color w:val="000000"/>
        </w:rPr>
        <w:t xml:space="preserve"> </w:t>
      </w:r>
      <w:r w:rsidRPr="00BA6B41">
        <w:rPr>
          <w:rFonts w:ascii="Calibri" w:eastAsia="Times New Roman" w:hAnsi="Calibri" w:cs="Calibri"/>
          <w:color w:val="000000"/>
          <w:lang w:eastAsia="en-IN"/>
        </w:rPr>
        <w:t>Fixed broadband subscriptions</w:t>
      </w:r>
    </w:p>
    <w:p w14:paraId="6B708B97" w14:textId="77777777" w:rsidR="001E3FCD" w:rsidRPr="00BA6B41" w:rsidRDefault="001E3FCD" w:rsidP="00BA6B41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>
        <w:rPr>
          <w:rFonts w:ascii="Calibri" w:eastAsia="Times New Roman" w:hAnsi="Calibri" w:cs="Calibri"/>
          <w:color w:val="000000"/>
          <w:lang w:eastAsia="en-IN"/>
        </w:rPr>
        <w:t>IT.NET.BBND.P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2:PER 100 PEOPLE</w:t>
      </w:r>
    </w:p>
    <w:p w14:paraId="57A809A7" w14:textId="77777777" w:rsidR="001E3FCD" w:rsidRDefault="001E3FCD" w:rsidP="001E3FCD">
      <w:pPr>
        <w:rPr>
          <w:rFonts w:ascii="Calibri" w:eastAsia="Times New Roman" w:hAnsi="Calibri" w:cs="Calibri"/>
          <w:color w:val="000000"/>
          <w:lang w:eastAsia="en-IN"/>
        </w:rPr>
      </w:pPr>
      <w:r w:rsidRPr="001E3FCD">
        <w:rPr>
          <w:rFonts w:ascii="Calibri" w:eastAsia="Times New Roman" w:hAnsi="Calibri" w:cs="Calibri"/>
          <w:color w:val="000000"/>
          <w:lang w:eastAsia="en-IN"/>
        </w:rPr>
        <w:t>IT.NET.SECR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1E3FCD">
        <w:rPr>
          <w:rFonts w:ascii="Calibri" w:eastAsia="Times New Roman" w:hAnsi="Calibri" w:cs="Calibri"/>
          <w:color w:val="000000"/>
          <w:lang w:eastAsia="en-IN"/>
        </w:rPr>
        <w:t>Secure Internet servers</w:t>
      </w:r>
    </w:p>
    <w:p w14:paraId="648737CA" w14:textId="77777777" w:rsidR="001E3FCD" w:rsidRPr="001E3FCD" w:rsidRDefault="001E3FCD" w:rsidP="001E3FCD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1E3FCD">
        <w:rPr>
          <w:rFonts w:ascii="Calibri" w:eastAsia="Times New Roman" w:hAnsi="Calibri" w:cs="Calibri"/>
          <w:color w:val="000000"/>
          <w:lang w:eastAsia="en-IN"/>
        </w:rPr>
        <w:t>IT.NET.SECR.P</w:t>
      </w:r>
      <w:proofErr w:type="gramEnd"/>
      <w:r w:rsidRPr="001E3FCD">
        <w:rPr>
          <w:rFonts w:ascii="Calibri" w:eastAsia="Times New Roman" w:hAnsi="Calibri" w:cs="Calibri"/>
          <w:color w:val="000000"/>
          <w:lang w:eastAsia="en-IN"/>
        </w:rPr>
        <w:t>6</w:t>
      </w:r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1E3FCD">
        <w:rPr>
          <w:rFonts w:ascii="Calibri" w:eastAsia="Times New Roman" w:hAnsi="Calibri" w:cs="Calibri"/>
          <w:color w:val="000000"/>
          <w:lang w:eastAsia="en-IN"/>
        </w:rPr>
        <w:t>Secure Internet servers (per 1 million people)</w:t>
      </w:r>
    </w:p>
    <w:p w14:paraId="32741E58" w14:textId="77777777" w:rsidR="001E3FCD" w:rsidRDefault="001E3FCD" w:rsidP="001E3FCD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1E3FCD">
        <w:rPr>
          <w:rFonts w:ascii="Calibri" w:eastAsia="Times New Roman" w:hAnsi="Calibri" w:cs="Calibri"/>
          <w:color w:val="000000"/>
          <w:lang w:eastAsia="en-IN"/>
        </w:rPr>
        <w:t>IT.NET.USER.ZS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1E3FCD">
        <w:rPr>
          <w:rFonts w:ascii="Calibri" w:hAnsi="Calibri" w:cs="Calibri"/>
          <w:color w:val="000000"/>
        </w:rPr>
        <w:t xml:space="preserve"> </w:t>
      </w:r>
      <w:r w:rsidRPr="001E3FCD">
        <w:rPr>
          <w:rFonts w:ascii="Calibri" w:eastAsia="Times New Roman" w:hAnsi="Calibri" w:cs="Calibri"/>
          <w:color w:val="000000"/>
          <w:lang w:eastAsia="en-IN"/>
        </w:rPr>
        <w:t>Individuals using the Internet (% of population)</w:t>
      </w:r>
    </w:p>
    <w:p w14:paraId="2BBCE744" w14:textId="77777777" w:rsidR="005B067A" w:rsidRPr="005B067A" w:rsidRDefault="005B067A" w:rsidP="005B067A">
      <w:pPr>
        <w:rPr>
          <w:rFonts w:ascii="Calibri" w:eastAsia="Times New Roman" w:hAnsi="Calibri" w:cs="Calibri"/>
          <w:color w:val="000000"/>
          <w:lang w:eastAsia="en-IN"/>
        </w:rPr>
      </w:pPr>
      <w:r w:rsidRPr="005B067A">
        <w:rPr>
          <w:rFonts w:ascii="Calibri" w:eastAsia="Times New Roman" w:hAnsi="Calibri" w:cs="Calibri"/>
          <w:color w:val="000000"/>
          <w:lang w:eastAsia="en-IN"/>
        </w:rPr>
        <w:t>TM.VAL.ICTG.</w:t>
      </w:r>
      <w:proofErr w:type="gramStart"/>
      <w:r w:rsidRPr="005B067A">
        <w:rPr>
          <w:rFonts w:ascii="Calibri" w:eastAsia="Times New Roman" w:hAnsi="Calibri" w:cs="Calibri"/>
          <w:color w:val="000000"/>
          <w:lang w:eastAsia="en-IN"/>
        </w:rPr>
        <w:t>ZS.UN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5B067A">
        <w:rPr>
          <w:rFonts w:ascii="Calibri" w:eastAsia="Times New Roman" w:hAnsi="Calibri" w:cs="Calibri"/>
          <w:color w:val="000000"/>
          <w:lang w:eastAsia="en-IN"/>
        </w:rPr>
        <w:t>ICT goods imports (% total goods imports)</w:t>
      </w:r>
    </w:p>
    <w:p w14:paraId="0900F89E" w14:textId="77777777" w:rsidR="005B067A" w:rsidRPr="005B067A" w:rsidRDefault="005B067A" w:rsidP="005B067A">
      <w:pPr>
        <w:rPr>
          <w:rFonts w:ascii="Calibri" w:eastAsia="Times New Roman" w:hAnsi="Calibri" w:cs="Calibri"/>
          <w:color w:val="000000"/>
          <w:lang w:eastAsia="en-IN"/>
        </w:rPr>
      </w:pPr>
      <w:r w:rsidRPr="005B067A">
        <w:rPr>
          <w:rFonts w:ascii="Calibri" w:eastAsia="Times New Roman" w:hAnsi="Calibri" w:cs="Calibri"/>
          <w:color w:val="000000"/>
          <w:lang w:eastAsia="en-IN"/>
        </w:rPr>
        <w:t>TX.VAL.ICTG.</w:t>
      </w:r>
      <w:proofErr w:type="gramStart"/>
      <w:r w:rsidRPr="005B067A">
        <w:rPr>
          <w:rFonts w:ascii="Calibri" w:eastAsia="Times New Roman" w:hAnsi="Calibri" w:cs="Calibri"/>
          <w:color w:val="000000"/>
          <w:lang w:eastAsia="en-IN"/>
        </w:rPr>
        <w:t>ZS.UN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5B067A">
        <w:rPr>
          <w:rFonts w:ascii="Calibri" w:eastAsia="Times New Roman" w:hAnsi="Calibri" w:cs="Calibri"/>
          <w:color w:val="000000"/>
          <w:lang w:eastAsia="en-IN"/>
        </w:rPr>
        <w:t>ICT goods exports (% of total goods exports)</w:t>
      </w:r>
    </w:p>
    <w:p w14:paraId="2FD077A1" w14:textId="77777777" w:rsidR="001E3FCD" w:rsidRPr="001E3FCD" w:rsidRDefault="001E3FCD" w:rsidP="001E3FCD">
      <w:pPr>
        <w:rPr>
          <w:rFonts w:ascii="Calibri" w:eastAsia="Times New Roman" w:hAnsi="Calibri" w:cs="Calibri"/>
          <w:color w:val="000000"/>
          <w:lang w:eastAsia="en-IN"/>
        </w:rPr>
      </w:pPr>
      <w:r w:rsidRPr="001E3FCD">
        <w:rPr>
          <w:rFonts w:ascii="Calibri" w:eastAsia="Times New Roman" w:hAnsi="Calibri" w:cs="Calibri"/>
          <w:color w:val="000000"/>
          <w:lang w:eastAsia="en-IN"/>
        </w:rPr>
        <w:t>TX.MNF.TECH.</w:t>
      </w:r>
      <w:proofErr w:type="gramStart"/>
      <w:r w:rsidRPr="001E3FCD">
        <w:rPr>
          <w:rFonts w:ascii="Calibri" w:eastAsia="Times New Roman" w:hAnsi="Calibri" w:cs="Calibri"/>
          <w:color w:val="000000"/>
          <w:lang w:eastAsia="en-IN"/>
        </w:rPr>
        <w:t>ZS.UN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1E3FCD">
        <w:rPr>
          <w:rFonts w:ascii="Calibri" w:hAnsi="Calibri" w:cs="Calibri"/>
          <w:color w:val="000000"/>
        </w:rPr>
        <w:t xml:space="preserve"> </w:t>
      </w:r>
      <w:r w:rsidRPr="001E3FCD">
        <w:rPr>
          <w:rFonts w:ascii="Calibri" w:eastAsia="Times New Roman" w:hAnsi="Calibri" w:cs="Calibri"/>
          <w:color w:val="000000"/>
          <w:lang w:eastAsia="en-IN"/>
        </w:rPr>
        <w:t>Medium and high-tech exports (% manufactured exports)</w:t>
      </w:r>
    </w:p>
    <w:p w14:paraId="6B8A304E" w14:textId="77777777" w:rsidR="001E3FCD" w:rsidRPr="001E3FCD" w:rsidRDefault="001E3FCD" w:rsidP="001E3FCD">
      <w:pPr>
        <w:rPr>
          <w:rFonts w:ascii="Calibri" w:eastAsia="Times New Roman" w:hAnsi="Calibri" w:cs="Calibri"/>
          <w:color w:val="000000"/>
          <w:lang w:eastAsia="en-IN"/>
        </w:rPr>
      </w:pPr>
      <w:r w:rsidRPr="001E3FCD">
        <w:rPr>
          <w:rFonts w:ascii="Calibri" w:eastAsia="Times New Roman" w:hAnsi="Calibri" w:cs="Calibri"/>
          <w:color w:val="000000"/>
          <w:lang w:eastAsia="en-IN"/>
        </w:rPr>
        <w:t>TX.VAL.TECH.CD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1E3FCD">
        <w:rPr>
          <w:rFonts w:ascii="Calibri" w:hAnsi="Calibri" w:cs="Calibri"/>
          <w:color w:val="000000"/>
        </w:rPr>
        <w:t xml:space="preserve"> </w:t>
      </w:r>
      <w:r w:rsidRPr="001E3FCD">
        <w:rPr>
          <w:rFonts w:ascii="Calibri" w:eastAsia="Times New Roman" w:hAnsi="Calibri" w:cs="Calibri"/>
          <w:color w:val="000000"/>
          <w:lang w:eastAsia="en-IN"/>
        </w:rPr>
        <w:t>High-technology exports (current US$)</w:t>
      </w:r>
    </w:p>
    <w:p w14:paraId="0F19D152" w14:textId="5AE0CCFE" w:rsidR="006D37FA" w:rsidRPr="006D37FA" w:rsidRDefault="001E3FCD" w:rsidP="003E0792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3FCD">
        <w:rPr>
          <w:rFonts w:ascii="Calibri" w:eastAsia="Times New Roman" w:hAnsi="Calibri" w:cs="Calibri"/>
          <w:color w:val="000000"/>
          <w:lang w:eastAsia="en-IN"/>
        </w:rPr>
        <w:t>TX.VAL.TECH.MF.ZS</w:t>
      </w:r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1E3FCD">
        <w:rPr>
          <w:rFonts w:ascii="Calibri" w:hAnsi="Calibri" w:cs="Calibri"/>
          <w:color w:val="000000"/>
        </w:rPr>
        <w:t xml:space="preserve"> </w:t>
      </w:r>
      <w:r w:rsidRPr="001E3FCD">
        <w:rPr>
          <w:rFonts w:ascii="Calibri" w:eastAsia="Times New Roman" w:hAnsi="Calibri" w:cs="Calibri"/>
          <w:color w:val="000000"/>
          <w:lang w:eastAsia="en-IN"/>
        </w:rPr>
        <w:t>High-technology exports (% of manufactured exports)</w:t>
      </w:r>
    </w:p>
    <w:p w14:paraId="6C7FEA6A" w14:textId="3733D936" w:rsidR="00AD51E8" w:rsidRPr="003E0792" w:rsidRDefault="003E0792" w:rsidP="003E0792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3E079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</w:t>
      </w:r>
      <w:r w:rsidR="00AD51E8" w:rsidRPr="003E079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ublic</w:t>
      </w:r>
      <w:r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Sector</w:t>
      </w:r>
    </w:p>
    <w:p w14:paraId="0250C41F" w14:textId="77777777" w:rsidR="00AD51E8" w:rsidRDefault="006D37FA" w:rsidP="00FA65E4">
      <w:pPr>
        <w:rPr>
          <w:rFonts w:ascii="Calibri" w:eastAsia="Times New Roman" w:hAnsi="Calibri" w:cs="Calibri"/>
          <w:color w:val="000000"/>
          <w:lang w:eastAsia="en-IN"/>
        </w:rPr>
      </w:pP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GC.DOD.TOTL.CN</w:t>
      </w:r>
      <w:r w:rsidR="00FA65E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FA65E4" w:rsidRPr="00FA65E4">
        <w:rPr>
          <w:rFonts w:ascii="Calibri" w:hAnsi="Calibri" w:cs="Calibri"/>
          <w:color w:val="000000"/>
        </w:rPr>
        <w:t xml:space="preserve"> </w:t>
      </w:r>
      <w:r w:rsidR="00FA65E4" w:rsidRPr="00FA65E4">
        <w:rPr>
          <w:rFonts w:ascii="Calibri" w:eastAsia="Times New Roman" w:hAnsi="Calibri" w:cs="Calibri"/>
          <w:color w:val="000000"/>
          <w:lang w:eastAsia="en-IN"/>
        </w:rPr>
        <w:t>Central government debt, total (current LCU)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GC.DOD.TOTL.GD.ZS</w:t>
      </w:r>
      <w:r w:rsidR="00FA65E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: </w:t>
      </w:r>
      <w:r w:rsidR="00FA65E4" w:rsidRPr="00FA65E4">
        <w:rPr>
          <w:rFonts w:ascii="Calibri" w:eastAsia="Times New Roman" w:hAnsi="Calibri" w:cs="Calibri"/>
          <w:color w:val="000000"/>
          <w:lang w:eastAsia="en-IN"/>
        </w:rPr>
        <w:t>Central government debt, total (% of GDP)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GC.NLD.TOTL.GD.ZS</w:t>
      </w:r>
      <w:r w:rsidR="00314226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: </w:t>
      </w:r>
      <w:r w:rsidR="00314226" w:rsidRPr="00314226">
        <w:rPr>
          <w:rFonts w:ascii="Calibri" w:eastAsia="Times New Roman" w:hAnsi="Calibri" w:cs="Calibri"/>
          <w:color w:val="000000"/>
          <w:lang w:eastAsia="en-IN"/>
        </w:rPr>
        <w:t>Net lending (+) / net borrowing (-) (% of GDP)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GC.REV.GOTR.ZS</w:t>
      </w:r>
      <w:r w:rsidR="00314226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314226" w:rsidRPr="00314226">
        <w:rPr>
          <w:rFonts w:ascii="Calibri" w:hAnsi="Calibri" w:cs="Calibri"/>
          <w:color w:val="000000"/>
        </w:rPr>
        <w:t xml:space="preserve"> </w:t>
      </w:r>
      <w:r w:rsidR="00314226" w:rsidRPr="00314226">
        <w:rPr>
          <w:rFonts w:ascii="Calibri" w:eastAsia="Times New Roman" w:hAnsi="Calibri" w:cs="Calibri"/>
          <w:color w:val="000000"/>
          <w:lang w:eastAsia="en-IN"/>
        </w:rPr>
        <w:t>Grants and other revenue (% of revenue)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GC.REV.SOCL.ZS</w:t>
      </w:r>
      <w:r w:rsidR="00314226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314226" w:rsidRPr="00314226">
        <w:rPr>
          <w:rFonts w:ascii="Calibri" w:hAnsi="Calibri" w:cs="Calibri"/>
          <w:color w:val="000000"/>
        </w:rPr>
        <w:t xml:space="preserve"> </w:t>
      </w:r>
      <w:r w:rsidR="00314226" w:rsidRPr="00314226">
        <w:rPr>
          <w:rFonts w:ascii="Calibri" w:eastAsia="Times New Roman" w:hAnsi="Calibri" w:cs="Calibri"/>
          <w:color w:val="000000"/>
          <w:lang w:eastAsia="en-IN"/>
        </w:rPr>
        <w:t>Social contributions (current LCU)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lastRenderedPageBreak/>
        <w:t>GC.TAX.INTT.RV.ZS</w:t>
      </w:r>
      <w:r w:rsidR="00314226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314226" w:rsidRPr="00314226">
        <w:rPr>
          <w:rFonts w:ascii="Calibri" w:hAnsi="Calibri" w:cs="Calibri"/>
          <w:color w:val="000000"/>
        </w:rPr>
        <w:t xml:space="preserve"> </w:t>
      </w:r>
      <w:r w:rsidR="00314226" w:rsidRPr="00314226">
        <w:rPr>
          <w:rFonts w:ascii="Calibri" w:eastAsia="Times New Roman" w:hAnsi="Calibri" w:cs="Calibri"/>
          <w:color w:val="000000"/>
          <w:lang w:eastAsia="en-IN"/>
        </w:rPr>
        <w:t>Taxes on international trade (% of revenue)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GC.TAX.TOTL.GD.ZS</w:t>
      </w:r>
      <w:r w:rsidR="00314226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314226" w:rsidRPr="00314226">
        <w:rPr>
          <w:rFonts w:ascii="Calibri" w:hAnsi="Calibri" w:cs="Calibri"/>
          <w:color w:val="000000"/>
        </w:rPr>
        <w:t xml:space="preserve"> </w:t>
      </w:r>
      <w:r w:rsidR="00314226" w:rsidRPr="00314226">
        <w:rPr>
          <w:rFonts w:ascii="Calibri" w:eastAsia="Times New Roman" w:hAnsi="Calibri" w:cs="Calibri"/>
          <w:color w:val="000000"/>
          <w:lang w:eastAsia="en-IN"/>
        </w:rPr>
        <w:t>Tax revenue (% of GDP)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GC.TAX.TOTL.CN</w:t>
      </w:r>
      <w:r w:rsidR="00AD51E8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AD51E8" w:rsidRPr="00AD51E8">
        <w:rPr>
          <w:rFonts w:ascii="Calibri" w:hAnsi="Calibri" w:cs="Calibri"/>
          <w:color w:val="000000"/>
        </w:rPr>
        <w:t xml:space="preserve"> </w:t>
      </w:r>
      <w:r w:rsidR="00AD51E8" w:rsidRPr="00AD51E8">
        <w:rPr>
          <w:rFonts w:ascii="Calibri" w:eastAsia="Times New Roman" w:hAnsi="Calibri" w:cs="Calibri"/>
          <w:color w:val="000000"/>
          <w:lang w:eastAsia="en-IN"/>
        </w:rPr>
        <w:t>Tax revenue (current LCU)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GC.TAX.YPKG.RV.ZS</w:t>
      </w:r>
      <w:r w:rsidR="00AD51E8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AD51E8" w:rsidRPr="00AD51E8">
        <w:rPr>
          <w:rFonts w:ascii="Calibri" w:hAnsi="Calibri" w:cs="Calibri"/>
          <w:color w:val="000000"/>
        </w:rPr>
        <w:t xml:space="preserve"> </w:t>
      </w:r>
      <w:r w:rsidR="00AD51E8" w:rsidRPr="00AD51E8">
        <w:rPr>
          <w:rFonts w:ascii="Calibri" w:eastAsia="Times New Roman" w:hAnsi="Calibri" w:cs="Calibri"/>
          <w:color w:val="000000"/>
          <w:lang w:eastAsia="en-IN"/>
        </w:rPr>
        <w:t>Taxes on income, profits and capital gains (% of revenue)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GC.TAX.YPKG.ZS</w:t>
      </w:r>
      <w:r w:rsidR="00AD51E8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AD51E8" w:rsidRPr="00AD51E8">
        <w:rPr>
          <w:rFonts w:ascii="Calibri" w:hAnsi="Calibri" w:cs="Calibri"/>
          <w:color w:val="000000"/>
        </w:rPr>
        <w:t xml:space="preserve"> </w:t>
      </w:r>
      <w:r w:rsidR="00AD51E8" w:rsidRPr="00AD51E8">
        <w:rPr>
          <w:rFonts w:ascii="Calibri" w:eastAsia="Times New Roman" w:hAnsi="Calibri" w:cs="Calibri"/>
          <w:color w:val="000000"/>
          <w:lang w:eastAsia="en-IN"/>
        </w:rPr>
        <w:t>Taxes on income, profits and capital gains (% of total taxes)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GC.XPN.COMP.ZS</w:t>
      </w:r>
      <w:r w:rsidR="00AD51E8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AD51E8" w:rsidRPr="00AD51E8">
        <w:rPr>
          <w:rFonts w:ascii="Calibri" w:hAnsi="Calibri" w:cs="Calibri"/>
          <w:color w:val="000000"/>
        </w:rPr>
        <w:t xml:space="preserve"> </w:t>
      </w:r>
      <w:r w:rsidR="00AD51E8" w:rsidRPr="00AD51E8">
        <w:rPr>
          <w:rFonts w:ascii="Calibri" w:eastAsia="Times New Roman" w:hAnsi="Calibri" w:cs="Calibri"/>
          <w:color w:val="000000"/>
          <w:lang w:eastAsia="en-IN"/>
        </w:rPr>
        <w:t>Compensation of employees (% of expense)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GC.XPN.TOTL.GD.ZS</w:t>
      </w:r>
      <w:r w:rsidR="00AD51E8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AD51E8" w:rsidRPr="00AD51E8">
        <w:rPr>
          <w:rFonts w:ascii="Calibri" w:hAnsi="Calibri" w:cs="Calibri"/>
          <w:color w:val="000000"/>
        </w:rPr>
        <w:t xml:space="preserve"> </w:t>
      </w:r>
      <w:r w:rsidR="00AD51E8" w:rsidRPr="00AD51E8">
        <w:rPr>
          <w:rFonts w:ascii="Calibri" w:eastAsia="Times New Roman" w:hAnsi="Calibri" w:cs="Calibri"/>
          <w:color w:val="000000"/>
          <w:lang w:eastAsia="en-IN"/>
        </w:rPr>
        <w:t>Expense (% of GDP)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HD.HCI.OVRL</w:t>
      </w:r>
      <w:r w:rsidR="00AD51E8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AD51E8" w:rsidRPr="00AD51E8">
        <w:rPr>
          <w:rFonts w:ascii="Calibri" w:hAnsi="Calibri" w:cs="Calibri"/>
          <w:color w:val="000000"/>
        </w:rPr>
        <w:t xml:space="preserve"> </w:t>
      </w:r>
      <w:r w:rsidR="00AD51E8" w:rsidRPr="00AD51E8">
        <w:rPr>
          <w:rFonts w:ascii="Calibri" w:eastAsia="Times New Roman" w:hAnsi="Calibri" w:cs="Calibri"/>
          <w:color w:val="000000"/>
          <w:lang w:eastAsia="en-IN"/>
        </w:rPr>
        <w:t>Human Capital Index (HCI) (scale 0-1)</w:t>
      </w:r>
    </w:p>
    <w:p w14:paraId="6F80840B" w14:textId="77777777" w:rsidR="00AD51E8" w:rsidRDefault="00AD51E8" w:rsidP="00FA65E4">
      <w:pPr>
        <w:rPr>
          <w:rFonts w:ascii="Calibri" w:eastAsia="Times New Roman" w:hAnsi="Calibri" w:cs="Calibri"/>
          <w:color w:val="000000"/>
          <w:lang w:eastAsia="en-IN"/>
        </w:rPr>
      </w:pPr>
    </w:p>
    <w:p w14:paraId="772280EB" w14:textId="77777777" w:rsidR="00861D0B" w:rsidRDefault="00861D0B" w:rsidP="00861D0B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861D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Private Sector</w:t>
      </w:r>
    </w:p>
    <w:p w14:paraId="30568F56" w14:textId="6C6844C1" w:rsidR="006D37FA" w:rsidRPr="006D37FA" w:rsidRDefault="006D37FA" w:rsidP="00861D0B">
      <w:pPr>
        <w:jc w:val="center"/>
        <w:rPr>
          <w:rFonts w:ascii="Calibri" w:eastAsia="Times New Roman" w:hAnsi="Calibri" w:cs="Calibri"/>
          <w:color w:val="000000"/>
          <w:lang w:eastAsia="en-IN"/>
        </w:rPr>
      </w:pP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IC.BUS.EASE.XQ</w:t>
      </w:r>
      <w:r w:rsidR="008E598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8E5985" w:rsidRPr="008E598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 </w:t>
      </w:r>
      <w:r w:rsidR="008E5985" w:rsidRPr="008E5985">
        <w:rPr>
          <w:rFonts w:ascii="Calibri" w:eastAsia="Times New Roman" w:hAnsi="Calibri" w:cs="Calibri"/>
          <w:color w:val="000000"/>
          <w:lang w:eastAsia="en-IN"/>
        </w:rPr>
        <w:t>Ease of doing business index (1=most business-friendly regulations)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IC.BUS.NDNS.ZS</w:t>
      </w:r>
      <w:r w:rsidR="008E598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8E5985" w:rsidRPr="008E598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 </w:t>
      </w:r>
      <w:r w:rsidR="008E5985" w:rsidRPr="008E5985">
        <w:rPr>
          <w:rFonts w:ascii="Calibri" w:eastAsia="Times New Roman" w:hAnsi="Calibri" w:cs="Calibri"/>
          <w:color w:val="000000"/>
          <w:lang w:eastAsia="en-IN"/>
        </w:rPr>
        <w:t>New business density (new registrations per 1,000 people ages 15-64)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IC.CUS.DURS.EX</w:t>
      </w:r>
      <w:r w:rsidR="00D213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D2130C" w:rsidRPr="00D2130C">
        <w:rPr>
          <w:rFonts w:ascii="Calibri" w:hAnsi="Calibri" w:cs="Calibri"/>
          <w:color w:val="000000"/>
        </w:rPr>
        <w:t xml:space="preserve"> </w:t>
      </w:r>
      <w:r w:rsidR="00D2130C" w:rsidRPr="00D2130C">
        <w:rPr>
          <w:rFonts w:ascii="Calibri" w:eastAsia="Times New Roman" w:hAnsi="Calibri" w:cs="Calibri"/>
          <w:color w:val="000000"/>
          <w:lang w:eastAsia="en-IN"/>
        </w:rPr>
        <w:t>Average time to clear exports through customs (days)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IC.FRM.BKWC.ZS</w:t>
      </w:r>
      <w:r w:rsidR="00817702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817702" w:rsidRPr="00817702">
        <w:rPr>
          <w:rFonts w:ascii="Calibri" w:hAnsi="Calibri" w:cs="Calibri"/>
          <w:color w:val="000000"/>
        </w:rPr>
        <w:t xml:space="preserve"> </w:t>
      </w:r>
      <w:r w:rsidR="00817702" w:rsidRPr="00817702">
        <w:rPr>
          <w:rFonts w:ascii="Calibri" w:eastAsia="Times New Roman" w:hAnsi="Calibri" w:cs="Calibri"/>
          <w:color w:val="000000"/>
          <w:lang w:eastAsia="en-IN"/>
        </w:rPr>
        <w:t>Firms using banks to finance working capital (% of firms)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IC.FRM.BRIB.ZS</w:t>
      </w:r>
      <w:r w:rsidR="00817702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817702" w:rsidRPr="00817702">
        <w:rPr>
          <w:rFonts w:ascii="Calibri" w:hAnsi="Calibri" w:cs="Calibri"/>
          <w:color w:val="000000"/>
        </w:rPr>
        <w:t xml:space="preserve"> </w:t>
      </w:r>
      <w:r w:rsidR="00817702" w:rsidRPr="00817702">
        <w:rPr>
          <w:rFonts w:ascii="Calibri" w:eastAsia="Times New Roman" w:hAnsi="Calibri" w:cs="Calibri"/>
          <w:color w:val="000000"/>
          <w:lang w:eastAsia="en-IN"/>
        </w:rPr>
        <w:t>Bribery incidence (% of firms experiencing at least one bribe payment request)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IC.FRM.FEMM.ZS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Firms with female top manager (% of firms)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IC.FRM.INFM.ZS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Firms that do not report all sales for tax purposes (% of firms)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IC.GOV.DURS.ZS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Time spent dealing with the requirements of government regulations (% of senior management time)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IC.LGL.CRED.XQ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Strength of legal rights index (0=weak to 12=strong)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IC.TAX.LABR.CP.ZS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proofErr w:type="spellStart"/>
      <w:r w:rsidR="001C6C64" w:rsidRPr="001C6C64">
        <w:rPr>
          <w:rFonts w:ascii="Calibri" w:eastAsia="Times New Roman" w:hAnsi="Calibri" w:cs="Calibri"/>
          <w:color w:val="000000"/>
          <w:lang w:eastAsia="en-IN"/>
        </w:rPr>
        <w:t>Labor</w:t>
      </w:r>
      <w:proofErr w:type="spellEnd"/>
      <w:r w:rsidR="001C6C64" w:rsidRPr="001C6C64">
        <w:rPr>
          <w:rFonts w:ascii="Calibri" w:eastAsia="Times New Roman" w:hAnsi="Calibri" w:cs="Calibri"/>
          <w:color w:val="000000"/>
          <w:lang w:eastAsia="en-IN"/>
        </w:rPr>
        <w:t xml:space="preserve"> tax and contributions (% of commercial profits)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IC.TAX.PRFT.CP.ZS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Profit tax (% of commercial profits)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IC.TAX.TOTL.CP.ZS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Total tax rate (% of commercial profits)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IE.PPI.WATR.CD</w:t>
      </w:r>
      <w:r w:rsidR="001C6C64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1C6C64" w:rsidRPr="001C6C64">
        <w:rPr>
          <w:rFonts w:ascii="Calibri" w:hAnsi="Calibri" w:cs="Calibri"/>
          <w:color w:val="000000"/>
        </w:rPr>
        <w:t xml:space="preserve"> </w:t>
      </w:r>
      <w:r w:rsidR="001C6C64" w:rsidRPr="001C6C64">
        <w:rPr>
          <w:rFonts w:ascii="Calibri" w:eastAsia="Times New Roman" w:hAnsi="Calibri" w:cs="Calibri"/>
          <w:color w:val="000000"/>
          <w:lang w:eastAsia="en-IN"/>
        </w:rPr>
        <w:t>Investment in water and sanitation with private participation (current US$)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IQ.CPA.BREG.XQ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business regulatory environment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IQ.CPA.FINS.XQ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financial sector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IQ.CPA.FISP.XQ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fiscal policy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IQ.CPA.GNDR.XQ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gender equality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IQ.CPA.PRES.XQ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equity of public resource use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IQ.CPA.PROT.XQ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social protection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IQ.CPA.TRAN.XQ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CPIA transparency, accountability, and corruption in the public sector rating (1=low to 6=high)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MS.MIL.TOTL.P1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Armed forces personnel, total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MS.MIL.XPND.GD.ZS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Military expenditure (% of GDP)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MS.MIL.XPND.ZS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Military expenditure (% of general government expenditure)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ST.INT.ARVL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International tourism, number of arrivals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TM.VAL.FUEL.</w:t>
      </w:r>
      <w:proofErr w:type="gramStart"/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ZS.UN</w:t>
      </w:r>
      <w:proofErr w:type="gramEnd"/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Fuel imports (% of merchandise imports)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VC.BTL.DETH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Battle-related deaths (number of people)</w:t>
      </w:r>
      <w:r w:rsidRPr="006D37FA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  <w:t>VC.IHR.PSRC.P5</w:t>
      </w:r>
      <w:r w:rsidR="004A5DB1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:</w:t>
      </w:r>
      <w:r w:rsidR="004A5DB1" w:rsidRPr="004A5DB1">
        <w:rPr>
          <w:rFonts w:ascii="Calibri" w:hAnsi="Calibri" w:cs="Calibri"/>
          <w:color w:val="000000"/>
        </w:rPr>
        <w:t xml:space="preserve"> </w:t>
      </w:r>
      <w:r w:rsidR="004A5DB1" w:rsidRPr="004A5DB1">
        <w:rPr>
          <w:rFonts w:ascii="Calibri" w:eastAsia="Times New Roman" w:hAnsi="Calibri" w:cs="Calibri"/>
          <w:color w:val="000000"/>
          <w:lang w:eastAsia="en-IN"/>
        </w:rPr>
        <w:t>Intentional homicides (per 100,000 people)</w:t>
      </w:r>
    </w:p>
    <w:p w14:paraId="3DFBD5EA" w14:textId="77777777" w:rsidR="00F731BF" w:rsidRDefault="00F731BF" w:rsidP="00F731BF">
      <w:pPr>
        <w:rPr>
          <w:b/>
          <w:bCs/>
          <w:sz w:val="28"/>
          <w:szCs w:val="28"/>
        </w:rPr>
      </w:pPr>
      <w:ins w:id="0" w:author="ked deo" w:date="2020-10-12T16:01:00Z">
        <w:r>
          <w:rPr>
            <w:b/>
            <w:bCs/>
            <w:sz w:val="28"/>
            <w:szCs w:val="28"/>
          </w:rPr>
          <w:t>Economic policy and debt: -</w:t>
        </w:r>
      </w:ins>
    </w:p>
    <w:p w14:paraId="014A3453" w14:textId="77777777" w:rsidR="00F731BF" w:rsidRDefault="00F731BF" w:rsidP="00F731BF">
      <w:pPr>
        <w:rPr>
          <w:del w:id="1" w:author="ked deo" w:date="2020-10-12T16:03:00Z"/>
        </w:rPr>
      </w:pPr>
      <w:del w:id="2" w:author="ked deo" w:date="2020-10-12T16:03:00Z">
        <w:r>
          <w:delText>GDP in USD: - NY.GDP.PCAP.CD</w:delText>
        </w:r>
      </w:del>
    </w:p>
    <w:p w14:paraId="16C5FE1D" w14:textId="77777777" w:rsidR="00F731BF" w:rsidRDefault="00F731BF" w:rsidP="00F731BF">
      <w:r>
        <w:t>Foreign direct investment, net outflows (</w:t>
      </w:r>
      <w:proofErr w:type="spellStart"/>
      <w:r>
        <w:t>BoP</w:t>
      </w:r>
      <w:proofErr w:type="spellEnd"/>
      <w:r>
        <w:t>, current US$): - BM.KLT.DINV.CD.WD</w:t>
      </w:r>
    </w:p>
    <w:p w14:paraId="44B26D96" w14:textId="77777777" w:rsidR="00F731BF" w:rsidRDefault="00F731BF" w:rsidP="00F731BF">
      <w:r>
        <w:t>Foreign direct investment, net outflows (% of GDP): - BM.KLT.DINV.WD.GD.ZS</w:t>
      </w:r>
    </w:p>
    <w:p w14:paraId="0C22EAAD" w14:textId="77777777" w:rsidR="00F731BF" w:rsidRDefault="00F731BF" w:rsidP="00F731BF">
      <w:r>
        <w:lastRenderedPageBreak/>
        <w:t>Foreign direct investment, net (</w:t>
      </w:r>
      <w:proofErr w:type="spellStart"/>
      <w:r>
        <w:t>BoP</w:t>
      </w:r>
      <w:proofErr w:type="spellEnd"/>
      <w:r>
        <w:t>, current US$): - BN.KLT.DINV.CD</w:t>
      </w:r>
    </w:p>
    <w:p w14:paraId="32919C1B" w14:textId="77777777" w:rsidR="00F731BF" w:rsidRDefault="00F731BF" w:rsidP="00F731BF">
      <w:r>
        <w:t>Foreign direct investment, net inflows (</w:t>
      </w:r>
      <w:proofErr w:type="spellStart"/>
      <w:r>
        <w:t>BoP</w:t>
      </w:r>
      <w:proofErr w:type="spellEnd"/>
      <w:r>
        <w:t>, current US$): - BX.KLT.DINV.CD.WD</w:t>
      </w:r>
    </w:p>
    <w:p w14:paraId="171E8690" w14:textId="77777777" w:rsidR="00F731BF" w:rsidRDefault="00F731BF" w:rsidP="00F731BF">
      <w:r>
        <w:t>Foreign direct investment, net inflows (% of GDP): - BX.KLT.DINV.WD.GD.ZS</w:t>
      </w:r>
    </w:p>
    <w:p w14:paraId="091CF21F" w14:textId="77777777" w:rsidR="00F731BF" w:rsidRDefault="00F731BF" w:rsidP="00F731BF">
      <w:r>
        <w:t>Net ODA provided, total (current US$): - DC.ODA.TOTL.CD</w:t>
      </w:r>
    </w:p>
    <w:p w14:paraId="36813E64" w14:textId="77777777" w:rsidR="00F731BF" w:rsidRDefault="00F731BF" w:rsidP="00F731BF">
      <w:r>
        <w:t>Net ODA provided, total (% of GNI): - DC.ODA.TOTL.GN.ZS</w:t>
      </w:r>
    </w:p>
    <w:p w14:paraId="174365D6" w14:textId="77777777" w:rsidR="00F731BF" w:rsidRDefault="00F731BF" w:rsidP="00F731BF">
      <w:r>
        <w:t>Total reserves (includes gold, current US$): - FI.RES.TOTL.CD</w:t>
      </w:r>
    </w:p>
    <w:p w14:paraId="0FA67E9D" w14:textId="77777777" w:rsidR="00F731BF" w:rsidRDefault="00F731BF" w:rsidP="00F731BF">
      <w:r>
        <w:t>Total reserves (% of total external debt): - FI.RES.TOTL.</w:t>
      </w:r>
      <w:proofErr w:type="gramStart"/>
      <w:r>
        <w:t>DT.ZS</w:t>
      </w:r>
      <w:proofErr w:type="gramEnd"/>
    </w:p>
    <w:p w14:paraId="01540589" w14:textId="77777777" w:rsidR="00F731BF" w:rsidRDefault="00F731BF" w:rsidP="00F731BF">
      <w:r>
        <w:t>Gross national expenditure (current US$): - NE.DAB.TOTL.CD</w:t>
      </w:r>
    </w:p>
    <w:p w14:paraId="0F650A9A" w14:textId="77777777" w:rsidR="00F731BF" w:rsidRDefault="00F731BF" w:rsidP="00F731BF">
      <w:r>
        <w:t xml:space="preserve">Trade (% of GDP): - </w:t>
      </w:r>
      <w:proofErr w:type="gramStart"/>
      <w:r>
        <w:t>NE.TRD.GNFS.ZS</w:t>
      </w:r>
      <w:proofErr w:type="gramEnd"/>
    </w:p>
    <w:p w14:paraId="32546168" w14:textId="77777777" w:rsidR="00F731BF" w:rsidRDefault="00F731BF" w:rsidP="00F731BF">
      <w:r>
        <w:t xml:space="preserve">Agriculture, value added (% of GDP): - </w:t>
      </w:r>
      <w:proofErr w:type="gramStart"/>
      <w:r>
        <w:t>NV.AGR.TOTL.ZS</w:t>
      </w:r>
      <w:proofErr w:type="gramEnd"/>
    </w:p>
    <w:p w14:paraId="6A299F3E" w14:textId="77777777" w:rsidR="00F731BF" w:rsidRDefault="00F731BF" w:rsidP="00F731BF">
      <w:r>
        <w:t>Agriculture, value added (current US$): - NV.AGR.TOTL.CD</w:t>
      </w:r>
    </w:p>
    <w:p w14:paraId="59CF0884" w14:textId="77777777" w:rsidR="00F731BF" w:rsidRDefault="00F731BF" w:rsidP="00F731BF">
      <w:r>
        <w:t>Adjusted savings: education expenditure (current US$): - NY.ADJ.AEDU.CD</w:t>
      </w:r>
    </w:p>
    <w:p w14:paraId="7686A331" w14:textId="77777777" w:rsidR="00F731BF" w:rsidRDefault="00F731BF" w:rsidP="00F731BF">
      <w:r>
        <w:t>Adjusted savings: education expenditure (% of GNI): - NY.ADJ.AEDU.GN.ZS</w:t>
      </w:r>
    </w:p>
    <w:p w14:paraId="262F7694" w14:textId="77777777" w:rsidR="00F731BF" w:rsidRDefault="00F731BF" w:rsidP="00F731BF">
      <w:r>
        <w:t>Adjusted savings: carbon dioxide damage (% of GNI): - NY.ADJ.DCO2.GN.ZS</w:t>
      </w:r>
    </w:p>
    <w:p w14:paraId="05E4D546" w14:textId="77777777" w:rsidR="00F731BF" w:rsidRDefault="00F731BF" w:rsidP="00F731BF">
      <w:r>
        <w:t>Adjusted savings: carbon dioxide damage (current US$): - NY.ADJ.DCO2.CD</w:t>
      </w:r>
    </w:p>
    <w:p w14:paraId="36D6992D" w14:textId="77777777" w:rsidR="00F731BF" w:rsidRDefault="00F731BF" w:rsidP="00F731BF">
      <w:r>
        <w:t>Adjusted savings: gross savings (% of GNI): - NY.ADJ.ICTR.GN.ZS</w:t>
      </w:r>
    </w:p>
    <w:p w14:paraId="61BF1668" w14:textId="77777777" w:rsidR="00F731BF" w:rsidRDefault="00F731BF" w:rsidP="00F731BF">
      <w:r>
        <w:t>Adjusted savings: net national savings (% of GNI): - NY.ADJ.NNAT.GN.ZS</w:t>
      </w:r>
    </w:p>
    <w:p w14:paraId="7ACB836C" w14:textId="77777777" w:rsidR="00F731BF" w:rsidRDefault="00F731BF" w:rsidP="00F731BF">
      <w:r>
        <w:t>Adjusted net national income (current US$): - NY.ADJ.NNTY.CD</w:t>
      </w:r>
    </w:p>
    <w:p w14:paraId="6C7DB8CC" w14:textId="77777777" w:rsidR="00F731BF" w:rsidRDefault="00F731BF" w:rsidP="00F731BF">
      <w:r>
        <w:t>Adjusted net national income (annual % growth): - NY.ADJ.NNTY.</w:t>
      </w:r>
      <w:proofErr w:type="gramStart"/>
      <w:r>
        <w:t>KD.ZG</w:t>
      </w:r>
      <w:proofErr w:type="gramEnd"/>
    </w:p>
    <w:p w14:paraId="2E275FF9" w14:textId="77777777" w:rsidR="00F731BF" w:rsidRDefault="00F731BF" w:rsidP="00F731BF">
      <w:r>
        <w:t>Adjusted net national income per capita (current US$): - NY.ADJ.NNTY.PC.CD</w:t>
      </w:r>
    </w:p>
    <w:p w14:paraId="3799A2A8" w14:textId="77777777" w:rsidR="00F731BF" w:rsidRDefault="00F731BF" w:rsidP="00F731BF">
      <w:pPr>
        <w:rPr>
          <w:ins w:id="3" w:author="ked deo" w:date="2020-10-12T16:03:00Z"/>
        </w:rPr>
      </w:pPr>
      <w:r>
        <w:t>Adjusted net national income per capita (annual % growth): - NY.ADJ.NNTY.PC.</w:t>
      </w:r>
      <w:proofErr w:type="gramStart"/>
      <w:r>
        <w:t>KD.ZG</w:t>
      </w:r>
      <w:proofErr w:type="gramEnd"/>
    </w:p>
    <w:p w14:paraId="1C01E0A6" w14:textId="77777777" w:rsidR="00F731BF" w:rsidRDefault="00F731BF" w:rsidP="00F731BF">
      <w:ins w:id="4" w:author="ked deo" w:date="2020-10-12T16:03:00Z">
        <w:r>
          <w:t>GDP in USD: - NY.GDP.PCAP.CD</w:t>
        </w:r>
      </w:ins>
    </w:p>
    <w:p w14:paraId="0F13FD13" w14:textId="77777777" w:rsidR="00F731BF" w:rsidRDefault="00F731BF" w:rsidP="00F731BF">
      <w:r>
        <w:t>GDP growth (annual %): - NY.GDP.MKTP.</w:t>
      </w:r>
      <w:proofErr w:type="gramStart"/>
      <w:r>
        <w:t>KD.ZG</w:t>
      </w:r>
      <w:proofErr w:type="gramEnd"/>
    </w:p>
    <w:p w14:paraId="0CE0814C" w14:textId="77777777" w:rsidR="00F731BF" w:rsidRDefault="00F731BF" w:rsidP="00F731BF">
      <w:r>
        <w:t>GDP, PPP (current international $): - NY.GDP.MKTP.PP.CD</w:t>
      </w:r>
    </w:p>
    <w:p w14:paraId="1BCCE75A" w14:textId="77777777" w:rsidR="00F731BF" w:rsidRDefault="00F731BF" w:rsidP="00F731BF">
      <w:r>
        <w:t>GDP per capita (current US$): - NY.GDP.PCAP.CD</w:t>
      </w:r>
    </w:p>
    <w:p w14:paraId="1ED417A7" w14:textId="77777777" w:rsidR="00F731BF" w:rsidRDefault="00F731BF" w:rsidP="00F731BF">
      <w:r>
        <w:t>GDP per capita growth (annual %): - NY.GDP.PCAP.</w:t>
      </w:r>
      <w:proofErr w:type="gramStart"/>
      <w:r>
        <w:t>KD.ZG</w:t>
      </w:r>
      <w:proofErr w:type="gramEnd"/>
    </w:p>
    <w:p w14:paraId="499C1EBC" w14:textId="77777777" w:rsidR="00F731BF" w:rsidRDefault="00F731BF" w:rsidP="00F731BF">
      <w:r>
        <w:t>GDP per capita, PPP (current international $): - NY.GDP.PCAP.PP.CD</w:t>
      </w:r>
    </w:p>
    <w:p w14:paraId="0553ED90" w14:textId="77777777" w:rsidR="00F731BF" w:rsidRDefault="00F731BF" w:rsidP="00F731BF">
      <w:r>
        <w:t>GNI (current US$): - NY.GNP.MKTP.CD</w:t>
      </w:r>
    </w:p>
    <w:p w14:paraId="7FCD69ED" w14:textId="77777777" w:rsidR="00F731BF" w:rsidRDefault="00F731BF" w:rsidP="00F731BF">
      <w:r>
        <w:t>GNI growth (annual %): - NY.GNP.MKTP.</w:t>
      </w:r>
      <w:proofErr w:type="gramStart"/>
      <w:r>
        <w:t>KD.ZG</w:t>
      </w:r>
      <w:proofErr w:type="gramEnd"/>
    </w:p>
    <w:p w14:paraId="0665A748" w14:textId="77777777" w:rsidR="00F731BF" w:rsidRDefault="00F731BF" w:rsidP="00F731BF">
      <w:r>
        <w:t>GNI, PPP (current international $): - NY.GNP.MKTP.PP.CD</w:t>
      </w:r>
    </w:p>
    <w:p w14:paraId="04CF2424" w14:textId="77777777" w:rsidR="00F731BF" w:rsidRDefault="00F731BF" w:rsidP="00F731BF">
      <w:r>
        <w:t>GNI per capita (current LCU): - NY.GNP.PCAP.CN</w:t>
      </w:r>
    </w:p>
    <w:p w14:paraId="19AA2849" w14:textId="77777777" w:rsidR="00F731BF" w:rsidRDefault="00F731BF" w:rsidP="00F731BF">
      <w:r>
        <w:lastRenderedPageBreak/>
        <w:t>GNI per capita growth (annual %): - NY.GNP.PCAP.</w:t>
      </w:r>
      <w:proofErr w:type="gramStart"/>
      <w:r>
        <w:t>KD.ZG</w:t>
      </w:r>
      <w:proofErr w:type="gramEnd"/>
    </w:p>
    <w:p w14:paraId="2FD83CA1" w14:textId="77777777" w:rsidR="00F731BF" w:rsidRDefault="00F731BF" w:rsidP="00F731BF">
      <w:r>
        <w:t>Net income from abroad (current US$): - NY.GSR.NFCY.CD</w:t>
      </w:r>
    </w:p>
    <w:p w14:paraId="159ACA9A" w14:textId="77777777" w:rsidR="00F731BF" w:rsidRDefault="00F731BF" w:rsidP="00F731BF">
      <w:pPr>
        <w:rPr>
          <w:ins w:id="5" w:author="ked deo" w:date="2020-10-15T15:03:00Z"/>
        </w:rPr>
      </w:pPr>
      <w:r>
        <w:t>Net taxes on products (current US$): - NY.TAX.NIND.CD</w:t>
      </w:r>
    </w:p>
    <w:p w14:paraId="6E5B2ED0" w14:textId="77777777" w:rsidR="00F731BF" w:rsidRDefault="00F731BF" w:rsidP="00F731BF">
      <w:pPr>
        <w:rPr>
          <w:ins w:id="6" w:author="ked deo" w:date="2020-10-15T15:03:00Z"/>
        </w:rPr>
      </w:pPr>
    </w:p>
    <w:p w14:paraId="3B1FDC98" w14:textId="77777777" w:rsidR="00F731BF" w:rsidRDefault="00F731BF" w:rsidP="00F731BF">
      <w:pPr>
        <w:rPr>
          <w:ins w:id="7" w:author="ked deo" w:date="2020-10-15T15:03:00Z"/>
          <w:b/>
          <w:bCs/>
          <w:sz w:val="28"/>
          <w:szCs w:val="28"/>
        </w:rPr>
      </w:pPr>
      <w:ins w:id="8" w:author="ked deo" w:date="2020-10-15T15:03:00Z">
        <w:r>
          <w:rPr>
            <w:b/>
            <w:bCs/>
            <w:sz w:val="28"/>
            <w:szCs w:val="28"/>
          </w:rPr>
          <w:t>Health: -</w:t>
        </w:r>
      </w:ins>
    </w:p>
    <w:p w14:paraId="505E96F3" w14:textId="77777777" w:rsidR="00F731BF" w:rsidRDefault="00F731BF" w:rsidP="00F731BF">
      <w:pPr>
        <w:rPr>
          <w:ins w:id="9" w:author="ked deo" w:date="2020-10-15T15:04:00Z"/>
        </w:rPr>
      </w:pPr>
      <w:ins w:id="10" w:author="ked deo" w:date="2020-10-15T15:03:00Z">
        <w:r>
          <w:t>Probability of dying among children ages 5-9 years (per 1,000): - SH.DYN.0509</w:t>
        </w:r>
      </w:ins>
    </w:p>
    <w:p w14:paraId="57D1B90D" w14:textId="77777777" w:rsidR="00F731BF" w:rsidRDefault="00F731BF" w:rsidP="00F731BF">
      <w:pPr>
        <w:rPr>
          <w:ins w:id="11" w:author="ked deo" w:date="2020-10-15T15:06:00Z"/>
        </w:rPr>
      </w:pPr>
      <w:ins w:id="12" w:author="ked deo" w:date="2020-10-15T15:04:00Z">
        <w:r>
          <w:t>Mortality rate, under-5 (per 1,000 live births): - SH.DYN.MORT</w:t>
        </w:r>
      </w:ins>
    </w:p>
    <w:p w14:paraId="23B4FA39" w14:textId="77777777" w:rsidR="00F731BF" w:rsidRDefault="00F731BF" w:rsidP="00F731BF">
      <w:pPr>
        <w:rPr>
          <w:ins w:id="13" w:author="ked deo" w:date="2020-10-15T15:09:00Z"/>
        </w:rPr>
      </w:pPr>
      <w:ins w:id="14" w:author="ked deo" w:date="2020-10-15T15:06:00Z">
        <w:r>
          <w:t>Mortality from CVD, cancer, diabetes or CRD between exact ages 30 and 70 (%)</w:t>
        </w:r>
      </w:ins>
      <w:ins w:id="15" w:author="ked deo" w:date="2020-10-15T15:07:00Z">
        <w:r>
          <w:t xml:space="preserve">: - </w:t>
        </w:r>
        <w:proofErr w:type="gramStart"/>
        <w:r>
          <w:t>SH.DYN.NCOM.ZS</w:t>
        </w:r>
      </w:ins>
      <w:proofErr w:type="gramEnd"/>
    </w:p>
    <w:p w14:paraId="70F00FA8" w14:textId="77777777" w:rsidR="00F731BF" w:rsidRDefault="00F731BF" w:rsidP="00F731BF">
      <w:pPr>
        <w:rPr>
          <w:ins w:id="16" w:author="ked deo" w:date="2020-10-15T15:09:00Z"/>
        </w:rPr>
      </w:pPr>
      <w:ins w:id="17" w:author="ked deo" w:date="2020-10-15T15:09:00Z">
        <w:r>
          <w:t xml:space="preserve">Demand for family planning satisfied by modern methods (% of married women with demand for family planning): - </w:t>
        </w:r>
        <w:proofErr w:type="gramStart"/>
        <w:r>
          <w:t>SH.FPL.SATM.ZS</w:t>
        </w:r>
        <w:proofErr w:type="gramEnd"/>
      </w:ins>
    </w:p>
    <w:p w14:paraId="44958DA7" w14:textId="77777777" w:rsidR="00F731BF" w:rsidRDefault="00F731BF" w:rsidP="00F731BF">
      <w:pPr>
        <w:rPr>
          <w:ins w:id="18" w:author="ked deo" w:date="2020-10-15T15:10:00Z"/>
        </w:rPr>
      </w:pPr>
      <w:ins w:id="19" w:author="ked deo" w:date="2020-10-15T15:10:00Z">
        <w:r>
          <w:t>People using at least basic drinking water services, rural (% of rural population): - SH.H2O.BASW.RU.ZS</w:t>
        </w:r>
      </w:ins>
    </w:p>
    <w:p w14:paraId="38680F9E" w14:textId="77777777" w:rsidR="00F731BF" w:rsidRDefault="00F731BF" w:rsidP="00F731BF">
      <w:pPr>
        <w:rPr>
          <w:ins w:id="20" w:author="ked deo" w:date="2020-10-15T15:12:00Z"/>
        </w:rPr>
      </w:pPr>
      <w:ins w:id="21" w:author="ked deo" w:date="2020-10-15T15:11:00Z">
        <w:r>
          <w:t xml:space="preserve">People using safely managed drinking water services (% of population): - </w:t>
        </w:r>
        <w:proofErr w:type="gramStart"/>
        <w:r>
          <w:t>SH.H2O.SMDW.ZS</w:t>
        </w:r>
      </w:ins>
      <w:proofErr w:type="gramEnd"/>
    </w:p>
    <w:p w14:paraId="0B2BF2F9" w14:textId="77777777" w:rsidR="00F731BF" w:rsidRDefault="00F731BF" w:rsidP="00F731BF">
      <w:pPr>
        <w:rPr>
          <w:ins w:id="22" w:author="ked deo" w:date="2020-10-15T15:12:00Z"/>
        </w:rPr>
      </w:pPr>
      <w:ins w:id="23" w:author="ked deo" w:date="2020-10-15T15:12:00Z">
        <w:r>
          <w:t xml:space="preserve">Hospital beds (per 1,000 people): - </w:t>
        </w:r>
        <w:proofErr w:type="gramStart"/>
        <w:r>
          <w:t>SH.MED.BEDS.ZS</w:t>
        </w:r>
        <w:proofErr w:type="gramEnd"/>
      </w:ins>
    </w:p>
    <w:p w14:paraId="3014F461" w14:textId="77777777" w:rsidR="00F731BF" w:rsidRDefault="00F731BF" w:rsidP="00F731BF">
      <w:pPr>
        <w:rPr>
          <w:ins w:id="24" w:author="ked deo" w:date="2020-10-15T15:13:00Z"/>
        </w:rPr>
      </w:pPr>
      <w:ins w:id="25" w:author="ked deo" w:date="2020-10-15T15:12:00Z">
        <w:r>
          <w:t>Community health workers (per 1,000 people)</w:t>
        </w:r>
      </w:ins>
      <w:ins w:id="26" w:author="ked deo" w:date="2020-10-15T15:13:00Z">
        <w:r>
          <w:t xml:space="preserve">: - </w:t>
        </w:r>
        <w:proofErr w:type="gramStart"/>
        <w:r>
          <w:t>SH.MED.CMHW.P</w:t>
        </w:r>
        <w:proofErr w:type="gramEnd"/>
        <w:r>
          <w:t>3</w:t>
        </w:r>
      </w:ins>
    </w:p>
    <w:p w14:paraId="2EEFF060" w14:textId="77777777" w:rsidR="00F731BF" w:rsidRDefault="00F731BF" w:rsidP="00F731BF">
      <w:pPr>
        <w:rPr>
          <w:ins w:id="27" w:author="ked deo" w:date="2020-10-15T15:16:00Z"/>
        </w:rPr>
      </w:pPr>
      <w:ins w:id="28" w:author="ked deo" w:date="2020-10-15T15:13:00Z">
        <w:r>
          <w:t xml:space="preserve">Physicians (per 1,000 people): - </w:t>
        </w:r>
        <w:proofErr w:type="gramStart"/>
        <w:r>
          <w:t>SH.MED.PHYS.ZS</w:t>
        </w:r>
      </w:ins>
      <w:proofErr w:type="gramEnd"/>
    </w:p>
    <w:p w14:paraId="45E56320" w14:textId="77777777" w:rsidR="00F731BF" w:rsidRDefault="00F731BF" w:rsidP="00F731BF">
      <w:pPr>
        <w:rPr>
          <w:ins w:id="29" w:author="ked deo" w:date="2020-10-15T15:18:00Z"/>
        </w:rPr>
      </w:pPr>
      <w:ins w:id="30" w:author="ked deo" w:date="2020-10-15T15:16:00Z">
        <w:r>
          <w:t xml:space="preserve">People using at least basic sanitation services (% of population): - </w:t>
        </w:r>
        <w:proofErr w:type="gramStart"/>
        <w:r>
          <w:t>SH.STA.BASS.ZS</w:t>
        </w:r>
      </w:ins>
      <w:proofErr w:type="gramEnd"/>
    </w:p>
    <w:p w14:paraId="0C188AB6" w14:textId="77777777" w:rsidR="00F731BF" w:rsidRDefault="00F731BF" w:rsidP="00F731BF">
      <w:pPr>
        <w:rPr>
          <w:ins w:id="31" w:author="ked deo" w:date="2020-10-15T15:18:00Z"/>
        </w:rPr>
      </w:pPr>
      <w:ins w:id="32" w:author="ked deo" w:date="2020-10-15T15:18:00Z">
        <w:r>
          <w:t xml:space="preserve">People practicing open defecation (% of population): - </w:t>
        </w:r>
        <w:proofErr w:type="gramStart"/>
        <w:r>
          <w:t>SH.STA.ODFC.ZS</w:t>
        </w:r>
        <w:proofErr w:type="gramEnd"/>
      </w:ins>
    </w:p>
    <w:p w14:paraId="248E118E" w14:textId="77777777" w:rsidR="00F731BF" w:rsidRDefault="00F731BF" w:rsidP="00F731BF">
      <w:pPr>
        <w:rPr>
          <w:ins w:id="33" w:author="ked deo" w:date="2020-10-15T15:21:00Z"/>
        </w:rPr>
      </w:pPr>
      <w:ins w:id="34" w:author="ked deo" w:date="2020-10-15T15:20:00Z">
        <w:r>
          <w:t xml:space="preserve">Suicide mortality rate (per 100,000 population): - </w:t>
        </w:r>
        <w:proofErr w:type="gramStart"/>
        <w:r>
          <w:t>SH.STA.SUIC.P</w:t>
        </w:r>
        <w:proofErr w:type="gramEnd"/>
        <w:r>
          <w:t>5</w:t>
        </w:r>
      </w:ins>
    </w:p>
    <w:p w14:paraId="79443938" w14:textId="77777777" w:rsidR="00F731BF" w:rsidRDefault="00F731BF" w:rsidP="00F731BF">
      <w:pPr>
        <w:rPr>
          <w:ins w:id="35" w:author="ked deo" w:date="2020-10-15T15:23:00Z"/>
        </w:rPr>
      </w:pPr>
      <w:ins w:id="36" w:author="ked deo" w:date="2020-10-15T15:21:00Z">
        <w:r>
          <w:t xml:space="preserve">Tuberculosis treatment success rate (% of new cases): - </w:t>
        </w:r>
        <w:proofErr w:type="gramStart"/>
        <w:r>
          <w:t>SH.TBS.CURE.ZS</w:t>
        </w:r>
      </w:ins>
      <w:proofErr w:type="gramEnd"/>
    </w:p>
    <w:p w14:paraId="495401DE" w14:textId="77777777" w:rsidR="00F731BF" w:rsidRDefault="00F731BF" w:rsidP="00F731BF">
      <w:pPr>
        <w:rPr>
          <w:ins w:id="37" w:author="ked deo" w:date="2020-10-15T15:24:00Z"/>
        </w:rPr>
      </w:pPr>
      <w:ins w:id="38" w:author="ked deo" w:date="2020-10-15T15:23:00Z">
        <w:r>
          <w:t>Proportion of population pushed below the $1.90 ($ 2011 PPP) poverty line by out-of-pocket health care expenditure (%): - SH.UHC.NOP</w:t>
        </w:r>
        <w:proofErr w:type="gramStart"/>
        <w:r>
          <w:t>1.ZS</w:t>
        </w:r>
      </w:ins>
      <w:proofErr w:type="gramEnd"/>
    </w:p>
    <w:p w14:paraId="36D88A79" w14:textId="77777777" w:rsidR="00F731BF" w:rsidRDefault="00F731BF" w:rsidP="00F731BF">
      <w:pPr>
        <w:rPr>
          <w:ins w:id="39" w:author="ked deo" w:date="2020-10-15T15:26:00Z"/>
        </w:rPr>
      </w:pPr>
      <w:ins w:id="40" w:author="ked deo" w:date="2020-10-15T15:24:00Z">
        <w:r>
          <w:t xml:space="preserve">Proportion of population spending more than 10% of household consumption or income on out-of-pocket health care expenditure (%): - </w:t>
        </w:r>
      </w:ins>
      <w:ins w:id="41" w:author="ked deo" w:date="2020-10-15T15:25:00Z">
        <w:r>
          <w:t>SH.UHC.OOPC.</w:t>
        </w:r>
        <w:proofErr w:type="gramStart"/>
        <w:r>
          <w:t>10.ZS</w:t>
        </w:r>
      </w:ins>
      <w:proofErr w:type="gramEnd"/>
    </w:p>
    <w:p w14:paraId="2C452238" w14:textId="77777777" w:rsidR="00F731BF" w:rsidRDefault="00F731BF" w:rsidP="00F731BF">
      <w:pPr>
        <w:rPr>
          <w:ins w:id="42" w:author="ked deo" w:date="2020-10-15T15:27:00Z"/>
        </w:rPr>
      </w:pPr>
      <w:ins w:id="43" w:author="ked deo" w:date="2020-10-15T15:26:00Z">
        <w:r>
          <w:t>Proportion of population spending more than 25% of household consumption or income on out-of-pocket health care expenditure (%): - SH.UHC.OOPC.</w:t>
        </w:r>
        <w:proofErr w:type="gramStart"/>
        <w:r>
          <w:t>25.ZS</w:t>
        </w:r>
      </w:ins>
      <w:proofErr w:type="gramEnd"/>
    </w:p>
    <w:p w14:paraId="733E8526" w14:textId="77777777" w:rsidR="00F731BF" w:rsidRDefault="00F731BF" w:rsidP="00F731BF">
      <w:pPr>
        <w:rPr>
          <w:ins w:id="44" w:author="ked deo" w:date="2020-10-15T15:28:00Z"/>
        </w:rPr>
      </w:pPr>
      <w:ins w:id="45" w:author="ked deo" w:date="2020-10-15T15:27:00Z">
        <w:r>
          <w:t xml:space="preserve">UHC service coverage index: - </w:t>
        </w:r>
      </w:ins>
      <w:ins w:id="46" w:author="ked deo" w:date="2020-10-15T15:28:00Z">
        <w:r>
          <w:t>SH.UHC.SRVS.CV.XD</w:t>
        </w:r>
      </w:ins>
    </w:p>
    <w:p w14:paraId="4086F598" w14:textId="77777777" w:rsidR="00F731BF" w:rsidRDefault="00F731BF" w:rsidP="00F731BF">
      <w:pPr>
        <w:rPr>
          <w:ins w:id="47" w:author="ked deo" w:date="2020-10-15T15:29:00Z"/>
        </w:rPr>
      </w:pPr>
      <w:ins w:id="48" w:author="ked deo" w:date="2020-10-15T15:28:00Z">
        <w:r>
          <w:t>Current health expenditure (% of GDP): - SH.XPD.CHEX.GD.ZS</w:t>
        </w:r>
      </w:ins>
    </w:p>
    <w:p w14:paraId="1488AC8D" w14:textId="77777777" w:rsidR="00F731BF" w:rsidRDefault="00F731BF" w:rsidP="00F731BF">
      <w:pPr>
        <w:rPr>
          <w:ins w:id="49" w:author="ked deo" w:date="2020-10-15T15:30:00Z"/>
        </w:rPr>
      </w:pPr>
      <w:ins w:id="50" w:author="ked deo" w:date="2020-10-15T15:29:00Z">
        <w:r>
          <w:t>Current health expenditure per capita, PPP (current international $): - SH.XPD.CHEX.PP.CD</w:t>
        </w:r>
      </w:ins>
    </w:p>
    <w:p w14:paraId="5A505904" w14:textId="77777777" w:rsidR="00F731BF" w:rsidRDefault="00F731BF" w:rsidP="00F731BF">
      <w:pPr>
        <w:rPr>
          <w:ins w:id="51" w:author="ked deo" w:date="2020-10-15T15:31:00Z"/>
        </w:rPr>
      </w:pPr>
      <w:ins w:id="52" w:author="ked deo" w:date="2020-10-15T15:30:00Z">
        <w:r>
          <w:t>Out-of-pocket expenditure (% of current health expenditure): - SH.XPD.OOPC.CH.ZS</w:t>
        </w:r>
      </w:ins>
    </w:p>
    <w:p w14:paraId="5773C658" w14:textId="77777777" w:rsidR="00F731BF" w:rsidRDefault="00F731BF" w:rsidP="00F731BF">
      <w:pPr>
        <w:rPr>
          <w:ins w:id="53" w:author="ked deo" w:date="2020-10-15T15:31:00Z"/>
        </w:rPr>
      </w:pPr>
      <w:ins w:id="54" w:author="ked deo" w:date="2020-10-15T15:31:00Z">
        <w:r>
          <w:t>Death rate, crude (per 1,000 people): - SP.DYN.CDRT.IN</w:t>
        </w:r>
      </w:ins>
    </w:p>
    <w:p w14:paraId="0F8CFA49" w14:textId="77777777" w:rsidR="00F731BF" w:rsidRDefault="00F731BF" w:rsidP="00F731BF">
      <w:pPr>
        <w:rPr>
          <w:ins w:id="55" w:author="ked deo" w:date="2020-10-15T15:32:00Z"/>
        </w:rPr>
      </w:pPr>
      <w:ins w:id="56" w:author="ked deo" w:date="2020-10-15T15:31:00Z">
        <w:r>
          <w:t>Life expectancy at birth, total (years): - SP.DYN.LE00.IN</w:t>
        </w:r>
      </w:ins>
    </w:p>
    <w:p w14:paraId="2E6A6D9B" w14:textId="77777777" w:rsidR="00F731BF" w:rsidRDefault="00F731BF" w:rsidP="00F731BF">
      <w:pPr>
        <w:rPr>
          <w:ins w:id="57" w:author="ked deo" w:date="2020-10-26T23:40:00Z"/>
        </w:rPr>
      </w:pPr>
      <w:ins w:id="58" w:author="ked deo" w:date="2020-10-15T15:32:00Z">
        <w:r>
          <w:t>Population growth (annual %): - SP.POP.GROW</w:t>
        </w:r>
      </w:ins>
    </w:p>
    <w:p w14:paraId="43FB97CB" w14:textId="77777777" w:rsidR="00F731BF" w:rsidRDefault="00F731BF" w:rsidP="00F731BF">
      <w:pPr>
        <w:rPr>
          <w:ins w:id="59" w:author="ked deo" w:date="2020-10-26T23:40:00Z"/>
        </w:rPr>
      </w:pPr>
    </w:p>
    <w:p w14:paraId="25FB2156" w14:textId="77777777" w:rsidR="00F731BF" w:rsidRDefault="00F731BF" w:rsidP="00F731BF">
      <w:pPr>
        <w:rPr>
          <w:ins w:id="60" w:author="ked deo" w:date="2020-10-26T23:41:00Z"/>
          <w:b/>
          <w:bCs/>
          <w:sz w:val="28"/>
          <w:szCs w:val="28"/>
        </w:rPr>
      </w:pPr>
      <w:ins w:id="61" w:author="ked deo" w:date="2020-10-26T23:40:00Z">
        <w:r>
          <w:rPr>
            <w:b/>
            <w:bCs/>
            <w:sz w:val="28"/>
            <w:szCs w:val="28"/>
          </w:rPr>
          <w:t>Poverty: -</w:t>
        </w:r>
      </w:ins>
    </w:p>
    <w:p w14:paraId="2E3AAADF" w14:textId="77777777" w:rsidR="00F731BF" w:rsidRDefault="00F731BF" w:rsidP="00F731BF">
      <w:pPr>
        <w:rPr>
          <w:ins w:id="62" w:author="ked deo" w:date="2020-10-26T23:41:00Z"/>
        </w:rPr>
      </w:pPr>
      <w:ins w:id="63" w:author="ked deo" w:date="2020-10-26T23:41:00Z">
        <w:r>
          <w:t>Income share held by second 20%: - SI.DST.02ND.20</w:t>
        </w:r>
      </w:ins>
    </w:p>
    <w:p w14:paraId="1BBA038E" w14:textId="77777777" w:rsidR="00F731BF" w:rsidRDefault="00F731BF" w:rsidP="00F731BF">
      <w:pPr>
        <w:rPr>
          <w:ins w:id="64" w:author="ked deo" w:date="2020-10-26T23:43:00Z"/>
        </w:rPr>
      </w:pPr>
      <w:ins w:id="65" w:author="ked deo" w:date="2020-10-26T23:42:00Z">
        <w:r>
          <w:t>Income share held by highest 20%: - SI.DST.05TH.20</w:t>
        </w:r>
      </w:ins>
    </w:p>
    <w:p w14:paraId="4A27308F" w14:textId="77777777" w:rsidR="00F731BF" w:rsidRDefault="00F731BF" w:rsidP="00F731BF">
      <w:pPr>
        <w:rPr>
          <w:ins w:id="66" w:author="ked deo" w:date="2020-10-26T23:43:00Z"/>
        </w:rPr>
      </w:pPr>
      <w:ins w:id="67" w:author="ked deo" w:date="2020-10-26T23:43:00Z">
        <w:r>
          <w:t>Income share held by highest 10%: - SI.DST.10TH.10</w:t>
        </w:r>
      </w:ins>
    </w:p>
    <w:p w14:paraId="5C7EACD9" w14:textId="77777777" w:rsidR="00F731BF" w:rsidRDefault="00F731BF" w:rsidP="00F731BF">
      <w:pPr>
        <w:rPr>
          <w:ins w:id="68" w:author="ked deo" w:date="2020-10-26T23:43:00Z"/>
        </w:rPr>
      </w:pPr>
      <w:ins w:id="69" w:author="ked deo" w:date="2020-10-26T23:43:00Z">
        <w:r>
          <w:t>Proportion of people living below 50 percent of median income (%): - SI.DST.50MD</w:t>
        </w:r>
      </w:ins>
    </w:p>
    <w:p w14:paraId="02B9E4F1" w14:textId="77777777" w:rsidR="00F731BF" w:rsidRDefault="00F731BF" w:rsidP="00F731BF">
      <w:pPr>
        <w:rPr>
          <w:ins w:id="70" w:author="ked deo" w:date="2020-10-26T23:44:00Z"/>
        </w:rPr>
      </w:pPr>
      <w:ins w:id="71" w:author="ked deo" w:date="2020-10-26T23:43:00Z">
        <w:r>
          <w:t>Income share held by lowest 10%</w:t>
        </w:r>
      </w:ins>
      <w:ins w:id="72" w:author="ked deo" w:date="2020-10-26T23:44:00Z">
        <w:r>
          <w:t>: - SI.DST.FRST.10</w:t>
        </w:r>
      </w:ins>
    </w:p>
    <w:p w14:paraId="30909871" w14:textId="77777777" w:rsidR="00F731BF" w:rsidRDefault="00F731BF" w:rsidP="00F731BF">
      <w:pPr>
        <w:rPr>
          <w:ins w:id="73" w:author="ked deo" w:date="2020-10-26T23:45:00Z"/>
        </w:rPr>
      </w:pPr>
      <w:ins w:id="74" w:author="ked deo" w:date="2020-10-26T23:44:00Z">
        <w:r>
          <w:t>Income share held by lowest 20%: - SI.DST.FRST.20</w:t>
        </w:r>
      </w:ins>
    </w:p>
    <w:p w14:paraId="3634E4F2" w14:textId="77777777" w:rsidR="00F731BF" w:rsidRDefault="00F731BF" w:rsidP="00F731BF">
      <w:pPr>
        <w:rPr>
          <w:ins w:id="75" w:author="ked deo" w:date="2020-10-26T23:47:00Z"/>
        </w:rPr>
      </w:pPr>
      <w:ins w:id="76" w:author="ked deo" w:date="2020-10-26T23:45:00Z">
        <w:r>
          <w:t xml:space="preserve">Gini index (World Bank estimate): - </w:t>
        </w:r>
      </w:ins>
      <w:ins w:id="77" w:author="ked deo" w:date="2020-10-26T23:46:00Z">
        <w:r>
          <w:t>SI.POV.GINI</w:t>
        </w:r>
      </w:ins>
    </w:p>
    <w:p w14:paraId="263FE3BE" w14:textId="77777777" w:rsidR="00F731BF" w:rsidRDefault="00F731BF" w:rsidP="00F731BF">
      <w:pPr>
        <w:rPr>
          <w:ins w:id="78" w:author="ked deo" w:date="2020-10-26T23:50:00Z"/>
        </w:rPr>
      </w:pPr>
      <w:ins w:id="79" w:author="ked deo" w:date="2020-10-26T23:47:00Z">
        <w:r>
          <w:t xml:space="preserve">Multidimensional poverty index (scale 0-1): - </w:t>
        </w:r>
        <w:proofErr w:type="gramStart"/>
        <w:r>
          <w:t>SI.POV.MDIM.XQ</w:t>
        </w:r>
      </w:ins>
      <w:proofErr w:type="gramEnd"/>
    </w:p>
    <w:p w14:paraId="7C10C2F7" w14:textId="77777777" w:rsidR="00F731BF" w:rsidRDefault="00F731BF" w:rsidP="00F731BF">
      <w:pPr>
        <w:rPr>
          <w:ins w:id="80" w:author="ked deo" w:date="2020-10-26T23:55:00Z"/>
        </w:rPr>
      </w:pPr>
      <w:ins w:id="81" w:author="ked deo" w:date="2020-10-26T23:50:00Z">
        <w:r>
          <w:t>Multidimensional poverty headcount ratio (% of total population): - SI.POV.MDIM</w:t>
        </w:r>
      </w:ins>
    </w:p>
    <w:p w14:paraId="2A1480DB" w14:textId="77777777" w:rsidR="00F731BF" w:rsidRDefault="00F731BF" w:rsidP="00F731BF">
      <w:pPr>
        <w:rPr>
          <w:ins w:id="82" w:author="ked deo" w:date="2020-10-28T13:37:00Z"/>
        </w:rPr>
      </w:pPr>
      <w:ins w:id="83" w:author="ked deo" w:date="2020-10-26T23:55:00Z">
        <w:r>
          <w:t xml:space="preserve">Annualized average growth rate in per capita real survey mean consumption or income, total population (%): - </w:t>
        </w:r>
        <w:proofErr w:type="gramStart"/>
        <w:r>
          <w:t>SI.SPR.PCAP.ZG</w:t>
        </w:r>
      </w:ins>
      <w:proofErr w:type="gramEnd"/>
    </w:p>
    <w:p w14:paraId="6FA0269A" w14:textId="77777777" w:rsidR="00F731BF" w:rsidRDefault="00F731BF" w:rsidP="00F731BF">
      <w:pPr>
        <w:rPr>
          <w:ins w:id="84" w:author="ked deo" w:date="2020-10-28T13:38:00Z"/>
        </w:rPr>
      </w:pPr>
    </w:p>
    <w:p w14:paraId="6DF5C200" w14:textId="77777777" w:rsidR="00F731BF" w:rsidRDefault="00F731BF" w:rsidP="00F731BF">
      <w:pPr>
        <w:rPr>
          <w:ins w:id="85" w:author="ked deo" w:date="2020-10-26T23:40:00Z"/>
          <w:b/>
          <w:bCs/>
          <w:sz w:val="28"/>
          <w:szCs w:val="28"/>
        </w:rPr>
      </w:pPr>
      <w:ins w:id="86" w:author="ked deo" w:date="2020-10-28T13:38:00Z">
        <w:r>
          <w:rPr>
            <w:b/>
            <w:bCs/>
            <w:sz w:val="28"/>
            <w:szCs w:val="28"/>
          </w:rPr>
          <w:t xml:space="preserve">Social Protection and Labour: - </w:t>
        </w:r>
      </w:ins>
    </w:p>
    <w:p w14:paraId="0820751C" w14:textId="77777777" w:rsidR="00F731BF" w:rsidRDefault="00F731BF" w:rsidP="00F731BF">
      <w:pPr>
        <w:rPr>
          <w:ins w:id="87" w:author="ked deo" w:date="2020-10-28T13:39:00Z"/>
        </w:rPr>
      </w:pPr>
      <w:ins w:id="88" w:author="ked deo" w:date="2020-10-28T13:38:00Z">
        <w:r>
          <w:t xml:space="preserve">Coverage of social protection and </w:t>
        </w:r>
        <w:proofErr w:type="spellStart"/>
        <w:r>
          <w:t>labor</w:t>
        </w:r>
        <w:proofErr w:type="spellEnd"/>
        <w:r>
          <w:t xml:space="preserve"> programs (% of population):</w:t>
        </w:r>
      </w:ins>
      <w:ins w:id="89" w:author="ked deo" w:date="2020-10-28T13:39:00Z">
        <w:r>
          <w:t xml:space="preserve"> - </w:t>
        </w:r>
        <w:proofErr w:type="spellStart"/>
        <w:r>
          <w:t>per_allsp.cov_pop_tot</w:t>
        </w:r>
        <w:proofErr w:type="spellEnd"/>
      </w:ins>
    </w:p>
    <w:p w14:paraId="6039776E" w14:textId="77777777" w:rsidR="00F731BF" w:rsidRDefault="00F731BF" w:rsidP="00F731BF">
      <w:pPr>
        <w:rPr>
          <w:ins w:id="90" w:author="ked deo" w:date="2020-10-28T13:45:00Z"/>
        </w:rPr>
      </w:pPr>
      <w:ins w:id="91" w:author="ked deo" w:date="2020-10-28T13:45:00Z">
        <w:r>
          <w:t>Coverage of unemployment benefits and ALMP in poorest quintile (% of population): - per_lm_alllm.cov_q1_tot</w:t>
        </w:r>
      </w:ins>
    </w:p>
    <w:p w14:paraId="17A7A303" w14:textId="77777777" w:rsidR="00F731BF" w:rsidRDefault="00F731BF" w:rsidP="00F731BF">
      <w:pPr>
        <w:rPr>
          <w:ins w:id="92" w:author="ked deo" w:date="2020-10-28T13:55:00Z"/>
        </w:rPr>
      </w:pPr>
      <w:ins w:id="93" w:author="ked deo" w:date="2020-10-28T13:54:00Z">
        <w:r>
          <w:t xml:space="preserve">Coverage of social safety net programs (% of population): - </w:t>
        </w:r>
        <w:proofErr w:type="spellStart"/>
        <w:r>
          <w:t>per_sa_allsa.cov_pop_tot</w:t>
        </w:r>
      </w:ins>
      <w:proofErr w:type="spellEnd"/>
    </w:p>
    <w:p w14:paraId="15255AB9" w14:textId="77777777" w:rsidR="00F731BF" w:rsidRDefault="00F731BF" w:rsidP="00F731BF">
      <w:pPr>
        <w:rPr>
          <w:ins w:id="94" w:author="ked deo" w:date="2020-10-28T13:57:00Z"/>
        </w:rPr>
      </w:pPr>
      <w:ins w:id="95" w:author="ked deo" w:date="2020-10-28T13:55:00Z">
        <w:r>
          <w:t>Coverage of social safety net programs in poorest quintile (% of population): - per_sa_allsa.cov_q1_tot</w:t>
        </w:r>
      </w:ins>
    </w:p>
    <w:p w14:paraId="55161A43" w14:textId="77777777" w:rsidR="00F731BF" w:rsidRDefault="00F731BF" w:rsidP="00F731BF">
      <w:pPr>
        <w:rPr>
          <w:ins w:id="96" w:author="ked deo" w:date="2020-10-28T14:03:00Z"/>
        </w:rPr>
      </w:pPr>
      <w:ins w:id="97" w:author="ked deo" w:date="2020-10-28T13:57:00Z">
        <w:r>
          <w:t>Employment in agriculture (% of total employment) (</w:t>
        </w:r>
        <w:proofErr w:type="spellStart"/>
        <w:r>
          <w:t>modeled</w:t>
        </w:r>
        <w:proofErr w:type="spellEnd"/>
        <w:r>
          <w:t xml:space="preserve"> ILO estimate): - </w:t>
        </w:r>
        <w:proofErr w:type="gramStart"/>
        <w:r>
          <w:t>SL.AGR.EMPL.ZS</w:t>
        </w:r>
      </w:ins>
      <w:proofErr w:type="gramEnd"/>
    </w:p>
    <w:p w14:paraId="4BFA58E0" w14:textId="77777777" w:rsidR="00F731BF" w:rsidRDefault="00F731BF" w:rsidP="00F731BF">
      <w:pPr>
        <w:rPr>
          <w:ins w:id="98" w:author="ked deo" w:date="2020-10-28T14:03:00Z"/>
        </w:rPr>
      </w:pPr>
      <w:ins w:id="99" w:author="ked deo" w:date="2020-10-28T14:03:00Z">
        <w:r>
          <w:t>GDP per person employed (constant 2017 PPP $): - SL.GDP.PCAP.EM.KD</w:t>
        </w:r>
      </w:ins>
    </w:p>
    <w:p w14:paraId="5E306FBA" w14:textId="77777777" w:rsidR="00F731BF" w:rsidRDefault="00F731BF" w:rsidP="00F731BF">
      <w:pPr>
        <w:rPr>
          <w:ins w:id="100" w:author="ked deo" w:date="2020-10-28T14:08:00Z"/>
        </w:rPr>
      </w:pPr>
      <w:proofErr w:type="spellStart"/>
      <w:ins w:id="101" w:author="ked deo" w:date="2020-10-28T14:08:00Z">
        <w:r>
          <w:t>Labor</w:t>
        </w:r>
        <w:proofErr w:type="spellEnd"/>
        <w:r>
          <w:t xml:space="preserve"> force with advanced education (% of total working-age population with advanced education): - </w:t>
        </w:r>
        <w:proofErr w:type="gramStart"/>
        <w:r>
          <w:t>SL.TLF.ADVN.ZS</w:t>
        </w:r>
        <w:proofErr w:type="gramEnd"/>
      </w:ins>
    </w:p>
    <w:p w14:paraId="033B110F" w14:textId="77777777" w:rsidR="00F731BF" w:rsidRDefault="00F731BF" w:rsidP="00F731BF">
      <w:pPr>
        <w:rPr>
          <w:ins w:id="102" w:author="ked deo" w:date="2020-10-28T14:11:00Z"/>
        </w:rPr>
      </w:pPr>
      <w:proofErr w:type="spellStart"/>
      <w:ins w:id="103" w:author="ked deo" w:date="2020-10-28T14:09:00Z">
        <w:r>
          <w:t>Labor</w:t>
        </w:r>
        <w:proofErr w:type="spellEnd"/>
        <w:r>
          <w:t xml:space="preserve"> force with basic education (% of total working-age population with basic education): </w:t>
        </w:r>
        <w:proofErr w:type="gramStart"/>
        <w:r>
          <w:t xml:space="preserve">-  </w:t>
        </w:r>
      </w:ins>
      <w:ins w:id="104" w:author="ked deo" w:date="2020-10-28T14:08:00Z">
        <w:r>
          <w:t>SL.TLF.BASC</w:t>
        </w:r>
        <w:proofErr w:type="gramEnd"/>
        <w:r>
          <w:t>.ZS</w:t>
        </w:r>
      </w:ins>
    </w:p>
    <w:p w14:paraId="0C0A21CD" w14:textId="77777777" w:rsidR="00F731BF" w:rsidRDefault="00F731BF" w:rsidP="00F731BF">
      <w:pPr>
        <w:rPr>
          <w:ins w:id="105" w:author="ked deo" w:date="2020-10-28T14:11:00Z"/>
        </w:rPr>
      </w:pPr>
      <w:ins w:id="106" w:author="ked deo" w:date="2020-10-28T14:11:00Z">
        <w:r>
          <w:t xml:space="preserve">Unemployment, youth total (% of total </w:t>
        </w:r>
        <w:proofErr w:type="spellStart"/>
        <w:r>
          <w:t>labor</w:t>
        </w:r>
        <w:proofErr w:type="spellEnd"/>
        <w:r>
          <w:t xml:space="preserve"> force ages 15-24) (</w:t>
        </w:r>
        <w:proofErr w:type="spellStart"/>
        <w:r>
          <w:t>modeled</w:t>
        </w:r>
        <w:proofErr w:type="spellEnd"/>
        <w:r>
          <w:t xml:space="preserve"> ILO estimate): - </w:t>
        </w:r>
        <w:proofErr w:type="gramStart"/>
        <w:r>
          <w:t>SL.UEM.1524.ZS</w:t>
        </w:r>
        <w:proofErr w:type="gramEnd"/>
      </w:ins>
    </w:p>
    <w:p w14:paraId="7BBF7589" w14:textId="77777777" w:rsidR="00F731BF" w:rsidRDefault="00F731BF" w:rsidP="00F731BF">
      <w:pPr>
        <w:rPr>
          <w:ins w:id="107" w:author="ked deo" w:date="2020-10-28T14:12:00Z"/>
        </w:rPr>
      </w:pPr>
      <w:ins w:id="108" w:author="ked deo" w:date="2020-10-28T14:12:00Z">
        <w:r>
          <w:t xml:space="preserve">Unemployment with advanced education (% of total </w:t>
        </w:r>
        <w:proofErr w:type="spellStart"/>
        <w:r>
          <w:t>labor</w:t>
        </w:r>
        <w:proofErr w:type="spellEnd"/>
        <w:r>
          <w:t xml:space="preserve"> force with advanced education): - </w:t>
        </w:r>
        <w:proofErr w:type="gramStart"/>
        <w:r>
          <w:t>SL.UEM.ADVN.ZS</w:t>
        </w:r>
        <w:proofErr w:type="gramEnd"/>
      </w:ins>
    </w:p>
    <w:p w14:paraId="7B0D0536" w14:textId="77777777" w:rsidR="00F731BF" w:rsidRDefault="00F731BF" w:rsidP="00F731BF">
      <w:pPr>
        <w:rPr>
          <w:ins w:id="109" w:author="ked deo" w:date="2020-10-28T14:12:00Z"/>
        </w:rPr>
      </w:pPr>
      <w:ins w:id="110" w:author="ked deo" w:date="2020-10-28T14:12:00Z">
        <w:r>
          <w:t xml:space="preserve">Unemployment with basic education (% of total </w:t>
        </w:r>
        <w:proofErr w:type="spellStart"/>
        <w:r>
          <w:t>labor</w:t>
        </w:r>
        <w:proofErr w:type="spellEnd"/>
        <w:r>
          <w:t xml:space="preserve"> force with basic education): - </w:t>
        </w:r>
        <w:proofErr w:type="gramStart"/>
        <w:r>
          <w:t>SL.UEM.BASC.ZS</w:t>
        </w:r>
        <w:proofErr w:type="gramEnd"/>
      </w:ins>
    </w:p>
    <w:p w14:paraId="3D8DF4A9" w14:textId="77777777" w:rsidR="00F731BF" w:rsidRDefault="00F731BF" w:rsidP="00F731BF">
      <w:pPr>
        <w:rPr>
          <w:ins w:id="111" w:author="ked deo" w:date="2020-10-28T14:13:00Z"/>
        </w:rPr>
      </w:pPr>
      <w:ins w:id="112" w:author="ked deo" w:date="2020-10-28T14:13:00Z">
        <w:r>
          <w:lastRenderedPageBreak/>
          <w:t xml:space="preserve">Share of youth not in education, employment or training, total (% of youth population): - </w:t>
        </w:r>
        <w:proofErr w:type="gramStart"/>
        <w:r>
          <w:t>SL.UEM.NEET.ZS</w:t>
        </w:r>
        <w:proofErr w:type="gramEnd"/>
      </w:ins>
    </w:p>
    <w:p w14:paraId="09EFBD9B" w14:textId="77777777" w:rsidR="00F731BF" w:rsidRDefault="00F731BF" w:rsidP="00F731BF">
      <w:pPr>
        <w:rPr>
          <w:ins w:id="113" w:author="ked deo" w:date="2020-10-28T14:14:00Z"/>
        </w:rPr>
      </w:pPr>
      <w:ins w:id="114" w:author="ked deo" w:date="2020-10-28T14:13:00Z">
        <w:r>
          <w:t xml:space="preserve">Unemployment, total (% of total </w:t>
        </w:r>
        <w:proofErr w:type="spellStart"/>
        <w:r>
          <w:t>labor</w:t>
        </w:r>
        <w:proofErr w:type="spellEnd"/>
        <w:r>
          <w:t xml:space="preserve"> force) (</w:t>
        </w:r>
        <w:proofErr w:type="spellStart"/>
        <w:r>
          <w:t>modeled</w:t>
        </w:r>
        <w:proofErr w:type="spellEnd"/>
        <w:r>
          <w:t xml:space="preserve"> ILO estimate): - </w:t>
        </w:r>
        <w:proofErr w:type="gramStart"/>
        <w:r>
          <w:t>SL.UEM.TOTL.ZS</w:t>
        </w:r>
      </w:ins>
      <w:proofErr w:type="gramEnd"/>
    </w:p>
    <w:p w14:paraId="4D499E5A" w14:textId="77777777" w:rsidR="00F731BF" w:rsidRDefault="00F731BF" w:rsidP="00F731BF">
      <w:pPr>
        <w:rPr>
          <w:ins w:id="115" w:author="ked deo" w:date="2020-10-28T14:14:00Z"/>
        </w:rPr>
      </w:pPr>
      <w:ins w:id="116" w:author="ked deo" w:date="2020-10-28T14:14:00Z">
        <w:r>
          <w:t>Net migration: - SM.POP.NETM</w:t>
        </w:r>
      </w:ins>
    </w:p>
    <w:p w14:paraId="03C5B209" w14:textId="1C4CC1A2" w:rsidR="006D37FA" w:rsidRPr="000713CE" w:rsidRDefault="00F731BF" w:rsidP="00F731BF">
      <w:pPr>
        <w:spacing w:after="540"/>
        <w:rPr>
          <w:rFonts w:ascii="Segoe UI" w:eastAsia="Times New Roman" w:hAnsi="Segoe UI" w:cs="Segoe UI"/>
          <w:color w:val="000000"/>
          <w:sz w:val="17"/>
          <w:szCs w:val="17"/>
          <w:lang w:eastAsia="en-IN"/>
        </w:rPr>
      </w:pPr>
      <w:ins w:id="117" w:author="ked deo" w:date="2020-10-28T14:15:00Z">
        <w:r>
          <w:t xml:space="preserve">International migrant stock (% of population): - </w:t>
        </w:r>
        <w:proofErr w:type="gramStart"/>
        <w:r>
          <w:t>SM.POP.TOTL.ZS</w:t>
        </w:r>
      </w:ins>
      <w:proofErr w:type="gramEnd"/>
    </w:p>
    <w:sectPr w:rsidR="006D37FA" w:rsidRPr="0007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d deo">
    <w15:presenceInfo w15:providerId="Windows Live" w15:userId="6a0eec953c8f46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A9"/>
    <w:rsid w:val="000713CE"/>
    <w:rsid w:val="000A4773"/>
    <w:rsid w:val="000F6205"/>
    <w:rsid w:val="001C6C64"/>
    <w:rsid w:val="001E3FCD"/>
    <w:rsid w:val="002D1ECC"/>
    <w:rsid w:val="00314226"/>
    <w:rsid w:val="00341AA9"/>
    <w:rsid w:val="0034696E"/>
    <w:rsid w:val="003E0792"/>
    <w:rsid w:val="00451768"/>
    <w:rsid w:val="00471209"/>
    <w:rsid w:val="004A5DB1"/>
    <w:rsid w:val="005B067A"/>
    <w:rsid w:val="0064644F"/>
    <w:rsid w:val="00647D74"/>
    <w:rsid w:val="00652C2D"/>
    <w:rsid w:val="006920CF"/>
    <w:rsid w:val="006D37FA"/>
    <w:rsid w:val="006F738D"/>
    <w:rsid w:val="00736503"/>
    <w:rsid w:val="007A6998"/>
    <w:rsid w:val="00812DA9"/>
    <w:rsid w:val="00817702"/>
    <w:rsid w:val="00861D0B"/>
    <w:rsid w:val="008800C3"/>
    <w:rsid w:val="008B0E82"/>
    <w:rsid w:val="008E5985"/>
    <w:rsid w:val="009704F2"/>
    <w:rsid w:val="00AD0CFB"/>
    <w:rsid w:val="00AD51E8"/>
    <w:rsid w:val="00B173FB"/>
    <w:rsid w:val="00BA6B41"/>
    <w:rsid w:val="00C2573C"/>
    <w:rsid w:val="00D2130C"/>
    <w:rsid w:val="00E62D74"/>
    <w:rsid w:val="00F731BF"/>
    <w:rsid w:val="00F939C1"/>
    <w:rsid w:val="00FA65E4"/>
    <w:rsid w:val="00FA7CA1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A6DA"/>
  <w15:chartTrackingRefBased/>
  <w15:docId w15:val="{B7811B64-D1BF-4D23-AA91-E27C157B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0713CE"/>
  </w:style>
  <w:style w:type="character" w:customStyle="1" w:styleId="tl8wme">
    <w:name w:val="tl8wme"/>
    <w:basedOn w:val="DefaultParagraphFont"/>
    <w:rsid w:val="006D37FA"/>
  </w:style>
  <w:style w:type="paragraph" w:styleId="BalloonText">
    <w:name w:val="Balloon Text"/>
    <w:basedOn w:val="Normal"/>
    <w:link w:val="BalloonTextChar"/>
    <w:uiPriority w:val="99"/>
    <w:semiHidden/>
    <w:unhideWhenUsed/>
    <w:rsid w:val="00B17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371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Rajput</dc:creator>
  <cp:keywords/>
  <dc:description/>
  <cp:lastModifiedBy>ked deo</cp:lastModifiedBy>
  <cp:revision>3</cp:revision>
  <dcterms:created xsi:type="dcterms:W3CDTF">2020-12-24T19:38:00Z</dcterms:created>
  <dcterms:modified xsi:type="dcterms:W3CDTF">2020-12-24T19:39:00Z</dcterms:modified>
</cp:coreProperties>
</file>